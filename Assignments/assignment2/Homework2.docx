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93010" w14:textId="56FE3D87" w:rsidR="003A3DFA" w:rsidRPr="00044086" w:rsidRDefault="00636C1E" w:rsidP="00636C1E">
      <w:pPr>
        <w:jc w:val="center"/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Junhao Du</w:t>
      </w:r>
    </w:p>
    <w:p w14:paraId="760DCBDB" w14:textId="77777777" w:rsidR="003A3DFA" w:rsidRPr="00044086" w:rsidRDefault="003A3DFA">
      <w:pPr>
        <w:rPr>
          <w:rFonts w:asciiTheme="majorHAnsi" w:hAnsiTheme="majorHAnsi" w:cstheme="majorHAnsi"/>
          <w:sz w:val="28"/>
          <w:szCs w:val="28"/>
        </w:rPr>
      </w:pPr>
    </w:p>
    <w:p w14:paraId="2ACCC5AA" w14:textId="063A1156" w:rsidR="007B2D62" w:rsidRPr="001D56CA" w:rsidDel="004F084C" w:rsidRDefault="00EA05BF">
      <w:pPr>
        <w:rPr>
          <w:del w:id="0" w:author="Junhao Du" w:date="2018-11-04T10:39:00Z"/>
          <w:rFonts w:asciiTheme="majorHAnsi" w:hAnsiTheme="majorHAnsi" w:cstheme="majorHAnsi"/>
          <w:b/>
          <w:sz w:val="28"/>
          <w:szCs w:val="28"/>
        </w:rPr>
      </w:pPr>
      <w:r w:rsidRPr="001D56CA">
        <w:rPr>
          <w:rFonts w:asciiTheme="majorHAnsi" w:hAnsiTheme="majorHAnsi" w:cstheme="majorHAnsi"/>
          <w:b/>
          <w:sz w:val="28"/>
          <w:szCs w:val="28"/>
        </w:rPr>
        <w:t>1.</w:t>
      </w:r>
    </w:p>
    <w:p w14:paraId="7CB7BA59" w14:textId="2F74EBAF" w:rsidR="004F084C" w:rsidRDefault="004F084C">
      <w:pPr>
        <w:rPr>
          <w:ins w:id="1" w:author="Junhao Du" w:date="2018-11-04T10:39:00Z"/>
          <w:rFonts w:asciiTheme="majorHAnsi" w:hAnsiTheme="majorHAnsi" w:cstheme="majorHAnsi"/>
          <w:sz w:val="28"/>
          <w:szCs w:val="28"/>
        </w:rPr>
      </w:pPr>
    </w:p>
    <w:p w14:paraId="33825C16" w14:textId="346EBD2F" w:rsidR="004F084C" w:rsidRDefault="007D4AE8" w:rsidP="007D4AE8">
      <w:pPr>
        <w:rPr>
          <w:ins w:id="2" w:author="Junhao Du" w:date="2018-11-05T12:48:00Z"/>
          <w:rFonts w:asciiTheme="majorHAnsi" w:hAnsiTheme="majorHAnsi" w:cstheme="majorHAnsi"/>
          <w:sz w:val="28"/>
          <w:szCs w:val="28"/>
        </w:rPr>
      </w:pPr>
      <w:ins w:id="3" w:author="Junhao Du" w:date="2018-11-05T12:46:00Z">
        <w:r w:rsidRPr="007D4AE8">
          <w:rPr>
            <w:rFonts w:asciiTheme="majorHAnsi" w:hAnsiTheme="majorHAnsi" w:cstheme="majorHAnsi"/>
            <w:sz w:val="28"/>
            <w:szCs w:val="28"/>
            <w:rPrChange w:id="4" w:author="Junhao Du" w:date="2018-11-05T12:47:00Z">
              <w:rPr>
                <w:shd w:val="clear" w:color="auto" w:fill="FFFFEE"/>
              </w:rPr>
            </w:rPrChange>
          </w:rPr>
          <w:t>f(x)=</w:t>
        </w:r>
      </w:ins>
      <w:ins w:id="5" w:author="Junhao Du" w:date="2018-11-05T12:47:00Z">
        <w:r>
          <w:rPr>
            <w:rFonts w:ascii="Cambria Math" w:hAnsi="Cambria Math" w:cstheme="majorHAnsi"/>
            <w:sz w:val="28"/>
            <w:szCs w:val="28"/>
          </w:rPr>
          <w:t>θ</w:t>
        </w:r>
        <w:r>
          <w:rPr>
            <w:rFonts w:asciiTheme="majorHAnsi" w:hAnsiTheme="majorHAnsi" w:cstheme="majorHAnsi"/>
            <w:sz w:val="28"/>
            <w:szCs w:val="28"/>
          </w:rPr>
          <w:t>*</w:t>
        </w:r>
      </w:ins>
      <w:ins w:id="6" w:author="Junhao Du" w:date="2018-11-05T12:46:00Z">
        <w:r w:rsidRPr="007D4AE8">
          <w:rPr>
            <w:rFonts w:asciiTheme="majorHAnsi" w:hAnsiTheme="majorHAnsi" w:cstheme="majorHAnsi"/>
            <w:sz w:val="28"/>
            <w:szCs w:val="28"/>
            <w:rPrChange w:id="7" w:author="Junhao Du" w:date="2018-11-05T12:47:00Z">
              <w:rPr>
                <w:shd w:val="clear" w:color="auto" w:fill="FFFFEE"/>
              </w:rPr>
            </w:rPrChange>
          </w:rPr>
          <w:t>e</w:t>
        </w:r>
        <w:proofErr w:type="gramStart"/>
        <w:r w:rsidRPr="007D4AE8">
          <w:rPr>
            <w:rFonts w:asciiTheme="majorHAnsi" w:hAnsiTheme="majorHAnsi" w:cstheme="majorHAnsi"/>
            <w:sz w:val="28"/>
            <w:szCs w:val="28"/>
            <w:rPrChange w:id="8" w:author="Junhao Du" w:date="2018-11-05T12:47:00Z">
              <w:rPr>
                <w:shd w:val="clear" w:color="auto" w:fill="FFFFEE"/>
              </w:rPr>
            </w:rPrChange>
          </w:rPr>
          <w:t>^(</w:t>
        </w:r>
        <w:proofErr w:type="gramEnd"/>
        <w:r w:rsidRPr="007D4AE8">
          <w:rPr>
            <w:rFonts w:asciiTheme="majorHAnsi" w:hAnsiTheme="majorHAnsi" w:cstheme="majorHAnsi"/>
            <w:sz w:val="28"/>
            <w:szCs w:val="28"/>
            <w:rPrChange w:id="9" w:author="Junhao Du" w:date="2018-11-05T12:47:00Z">
              <w:rPr>
                <w:shd w:val="clear" w:color="auto" w:fill="FFFFEE"/>
              </w:rPr>
            </w:rPrChange>
          </w:rPr>
          <w:t>-</w:t>
        </w:r>
      </w:ins>
      <w:ins w:id="10" w:author="Junhao Du" w:date="2018-11-05T12:47:00Z">
        <w:r w:rsidRPr="007D4AE8">
          <w:rPr>
            <w:rFonts w:ascii="Cambria Math" w:hAnsi="Cambria Math" w:cstheme="majorHAnsi"/>
            <w:sz w:val="28"/>
            <w:szCs w:val="28"/>
          </w:rPr>
          <w:t xml:space="preserve"> </w:t>
        </w:r>
        <w:r>
          <w:rPr>
            <w:rFonts w:ascii="Cambria Math" w:hAnsi="Cambria Math" w:cstheme="majorHAnsi"/>
            <w:sz w:val="28"/>
            <w:szCs w:val="28"/>
          </w:rPr>
          <w:t>θ</w:t>
        </w:r>
        <w:r w:rsidRPr="00F617E0">
          <w:rPr>
            <w:rFonts w:asciiTheme="majorHAnsi" w:hAnsiTheme="majorHAnsi" w:cstheme="majorHAnsi"/>
            <w:sz w:val="28"/>
            <w:szCs w:val="28"/>
          </w:rPr>
          <w:t xml:space="preserve"> </w:t>
        </w:r>
      </w:ins>
      <w:ins w:id="11" w:author="Junhao Du" w:date="2018-11-05T12:46:00Z">
        <w:r w:rsidRPr="007D4AE8">
          <w:rPr>
            <w:rFonts w:asciiTheme="majorHAnsi" w:hAnsiTheme="majorHAnsi" w:cstheme="majorHAnsi"/>
            <w:sz w:val="28"/>
            <w:szCs w:val="28"/>
            <w:rPrChange w:id="12" w:author="Junhao Du" w:date="2018-11-05T12:47:00Z">
              <w:rPr>
                <w:shd w:val="clear" w:color="auto" w:fill="FFFFEE"/>
              </w:rPr>
            </w:rPrChange>
          </w:rPr>
          <w:t>x)</w:t>
        </w:r>
        <w:r w:rsidRPr="007D4AE8">
          <w:rPr>
            <w:rFonts w:asciiTheme="majorHAnsi" w:hAnsiTheme="majorHAnsi" w:cstheme="majorHAnsi"/>
            <w:sz w:val="28"/>
            <w:szCs w:val="28"/>
            <w:rPrChange w:id="13" w:author="Junhao Du" w:date="2018-11-05T12:47:00Z">
              <w:rPr/>
            </w:rPrChange>
          </w:rPr>
          <w:br/>
        </w:r>
        <w:r w:rsidRPr="007D4AE8">
          <w:rPr>
            <w:rFonts w:asciiTheme="majorHAnsi" w:hAnsiTheme="majorHAnsi" w:cstheme="majorHAnsi"/>
            <w:sz w:val="28"/>
            <w:szCs w:val="28"/>
            <w:rPrChange w:id="14" w:author="Junhao Du" w:date="2018-11-05T12:47:00Z">
              <w:rPr>
                <w:shd w:val="clear" w:color="auto" w:fill="FFFFEE"/>
              </w:rPr>
            </w:rPrChange>
          </w:rPr>
          <w:t>L(</w:t>
        </w:r>
      </w:ins>
      <w:ins w:id="15" w:author="Junhao Du" w:date="2018-11-05T12:47:00Z">
        <w:r>
          <w:rPr>
            <w:rFonts w:ascii="Cambria Math" w:hAnsi="Cambria Math" w:cstheme="majorHAnsi"/>
            <w:sz w:val="28"/>
            <w:szCs w:val="28"/>
          </w:rPr>
          <w:t>θ</w:t>
        </w:r>
      </w:ins>
      <w:ins w:id="16" w:author="Junhao Du" w:date="2018-11-05T12:46:00Z">
        <w:r w:rsidRPr="007D4AE8">
          <w:rPr>
            <w:rFonts w:asciiTheme="majorHAnsi" w:hAnsiTheme="majorHAnsi" w:cstheme="majorHAnsi"/>
            <w:sz w:val="28"/>
            <w:szCs w:val="28"/>
            <w:rPrChange w:id="17" w:author="Junhao Du" w:date="2018-11-05T12:47:00Z">
              <w:rPr>
                <w:shd w:val="clear" w:color="auto" w:fill="FFFFEE"/>
              </w:rPr>
            </w:rPrChange>
          </w:rPr>
          <w:t>)=</w:t>
        </w:r>
        <w:r w:rsidRPr="007D4AE8">
          <w:rPr>
            <w:rFonts w:asciiTheme="majorHAnsi" w:hAnsiTheme="majorHAnsi" w:cstheme="majorHAnsi" w:hint="eastAsia"/>
            <w:sz w:val="28"/>
            <w:szCs w:val="28"/>
            <w:rPrChange w:id="18" w:author="Junhao Du" w:date="2018-11-05T12:47:00Z">
              <w:rPr>
                <w:rFonts w:hint="eastAsia"/>
                <w:shd w:val="clear" w:color="auto" w:fill="FFFFEE"/>
              </w:rPr>
            </w:rPrChange>
          </w:rPr>
          <w:t>П</w:t>
        </w:r>
        <w:r w:rsidRPr="007D4AE8">
          <w:rPr>
            <w:rFonts w:asciiTheme="majorHAnsi" w:hAnsiTheme="majorHAnsi" w:cstheme="majorHAnsi"/>
            <w:sz w:val="28"/>
            <w:szCs w:val="28"/>
            <w:rPrChange w:id="19" w:author="Junhao Du" w:date="2018-11-05T12:47:00Z">
              <w:rPr>
                <w:shd w:val="clear" w:color="auto" w:fill="FFFFEE"/>
              </w:rPr>
            </w:rPrChange>
          </w:rPr>
          <w:t>f(x)</w:t>
        </w:r>
        <w:r w:rsidRPr="007D4AE8">
          <w:rPr>
            <w:rFonts w:asciiTheme="majorHAnsi" w:hAnsiTheme="majorHAnsi" w:cstheme="majorHAnsi"/>
            <w:sz w:val="28"/>
            <w:szCs w:val="28"/>
            <w:rPrChange w:id="20" w:author="Junhao Du" w:date="2018-11-05T12:47:00Z">
              <w:rPr/>
            </w:rPrChange>
          </w:rPr>
          <w:br/>
        </w:r>
        <w:proofErr w:type="spellStart"/>
        <w:r w:rsidRPr="007D4AE8">
          <w:rPr>
            <w:rFonts w:asciiTheme="majorHAnsi" w:hAnsiTheme="majorHAnsi" w:cstheme="majorHAnsi"/>
            <w:sz w:val="28"/>
            <w:szCs w:val="28"/>
            <w:rPrChange w:id="21" w:author="Junhao Du" w:date="2018-11-05T12:47:00Z">
              <w:rPr>
                <w:shd w:val="clear" w:color="auto" w:fill="FFFFEE"/>
              </w:rPr>
            </w:rPrChange>
          </w:rPr>
          <w:t>LnL</w:t>
        </w:r>
        <w:proofErr w:type="spellEnd"/>
        <w:r w:rsidRPr="007D4AE8">
          <w:rPr>
            <w:rFonts w:asciiTheme="majorHAnsi" w:hAnsiTheme="majorHAnsi" w:cstheme="majorHAnsi"/>
            <w:sz w:val="28"/>
            <w:szCs w:val="28"/>
            <w:rPrChange w:id="22" w:author="Junhao Du" w:date="2018-11-05T12:47:00Z">
              <w:rPr>
                <w:shd w:val="clear" w:color="auto" w:fill="FFFFEE"/>
              </w:rPr>
            </w:rPrChange>
          </w:rPr>
          <w:t>(</w:t>
        </w:r>
      </w:ins>
      <w:ins w:id="23" w:author="Junhao Du" w:date="2018-11-05T12:52:00Z">
        <w:r w:rsidR="003B7394">
          <w:rPr>
            <w:rFonts w:ascii="Cambria Math" w:hAnsi="Cambria Math" w:cstheme="majorHAnsi"/>
            <w:sz w:val="28"/>
            <w:szCs w:val="28"/>
          </w:rPr>
          <w:t>θ</w:t>
        </w:r>
      </w:ins>
      <w:ins w:id="24" w:author="Junhao Du" w:date="2018-11-05T12:46:00Z">
        <w:r w:rsidRPr="007D4AE8">
          <w:rPr>
            <w:rFonts w:asciiTheme="majorHAnsi" w:hAnsiTheme="majorHAnsi" w:cstheme="majorHAnsi"/>
            <w:sz w:val="28"/>
            <w:szCs w:val="28"/>
            <w:rPrChange w:id="25" w:author="Junhao Du" w:date="2018-11-05T12:47:00Z">
              <w:rPr>
                <w:shd w:val="clear" w:color="auto" w:fill="FFFFEE"/>
              </w:rPr>
            </w:rPrChange>
          </w:rPr>
          <w:t>)=</w:t>
        </w:r>
        <w:r w:rsidRPr="007D4AE8">
          <w:rPr>
            <w:rFonts w:asciiTheme="majorHAnsi" w:hAnsiTheme="majorHAnsi" w:cstheme="majorHAnsi" w:hint="eastAsia"/>
            <w:sz w:val="28"/>
            <w:szCs w:val="28"/>
            <w:rPrChange w:id="26" w:author="Junhao Du" w:date="2018-11-05T12:47:00Z">
              <w:rPr>
                <w:rFonts w:hint="eastAsia"/>
                <w:shd w:val="clear" w:color="auto" w:fill="FFFFEE"/>
              </w:rPr>
            </w:rPrChange>
          </w:rPr>
          <w:t>∑</w:t>
        </w:r>
        <w:r w:rsidRPr="007D4AE8">
          <w:rPr>
            <w:rFonts w:asciiTheme="majorHAnsi" w:hAnsiTheme="majorHAnsi" w:cstheme="majorHAnsi"/>
            <w:sz w:val="28"/>
            <w:szCs w:val="28"/>
            <w:rPrChange w:id="27" w:author="Junhao Du" w:date="2018-11-05T12:47:00Z">
              <w:rPr>
                <w:shd w:val="clear" w:color="auto" w:fill="FFFFEE"/>
              </w:rPr>
            </w:rPrChange>
          </w:rPr>
          <w:t>(Ln</w:t>
        </w:r>
      </w:ins>
      <w:ins w:id="28" w:author="Junhao Du" w:date="2018-11-05T12:48:00Z">
        <w:r w:rsidR="00C91A4C" w:rsidRPr="00C91A4C">
          <w:rPr>
            <w:rFonts w:ascii="Cambria Math" w:hAnsi="Cambria Math" w:cstheme="majorHAnsi"/>
            <w:sz w:val="28"/>
            <w:szCs w:val="28"/>
          </w:rPr>
          <w:t xml:space="preserve"> </w:t>
        </w:r>
        <w:r w:rsidR="00C91A4C">
          <w:rPr>
            <w:rFonts w:ascii="Cambria Math" w:hAnsi="Cambria Math" w:cstheme="majorHAnsi"/>
            <w:sz w:val="28"/>
            <w:szCs w:val="28"/>
          </w:rPr>
          <w:t>θ</w:t>
        </w:r>
        <w:r w:rsidR="00C91A4C" w:rsidRPr="00F617E0">
          <w:rPr>
            <w:rFonts w:asciiTheme="majorHAnsi" w:hAnsiTheme="majorHAnsi" w:cstheme="majorHAnsi"/>
            <w:sz w:val="28"/>
            <w:szCs w:val="28"/>
          </w:rPr>
          <w:t xml:space="preserve"> </w:t>
        </w:r>
      </w:ins>
      <w:ins w:id="29" w:author="Junhao Du" w:date="2018-11-05T12:46:00Z">
        <w:r w:rsidRPr="007D4AE8">
          <w:rPr>
            <w:rFonts w:asciiTheme="majorHAnsi" w:hAnsiTheme="majorHAnsi" w:cstheme="majorHAnsi"/>
            <w:sz w:val="28"/>
            <w:szCs w:val="28"/>
            <w:rPrChange w:id="30" w:author="Junhao Du" w:date="2018-11-05T12:47:00Z">
              <w:rPr>
                <w:shd w:val="clear" w:color="auto" w:fill="FFFFEE"/>
              </w:rPr>
            </w:rPrChange>
          </w:rPr>
          <w:t>-</w:t>
        </w:r>
      </w:ins>
      <w:ins w:id="31" w:author="Junhao Du" w:date="2018-11-05T12:48:00Z">
        <w:r w:rsidR="00C91A4C" w:rsidRPr="00C91A4C">
          <w:rPr>
            <w:rFonts w:ascii="Cambria Math" w:hAnsi="Cambria Math" w:cstheme="majorHAnsi"/>
            <w:sz w:val="28"/>
            <w:szCs w:val="28"/>
          </w:rPr>
          <w:t xml:space="preserve"> </w:t>
        </w:r>
        <w:r w:rsidR="00C91A4C">
          <w:rPr>
            <w:rFonts w:ascii="Cambria Math" w:hAnsi="Cambria Math" w:cstheme="majorHAnsi"/>
            <w:sz w:val="28"/>
            <w:szCs w:val="28"/>
          </w:rPr>
          <w:t>θ</w:t>
        </w:r>
        <w:r w:rsidR="00C91A4C" w:rsidRPr="00F617E0">
          <w:rPr>
            <w:rFonts w:asciiTheme="majorHAnsi" w:hAnsiTheme="majorHAnsi" w:cstheme="majorHAnsi"/>
            <w:sz w:val="28"/>
            <w:szCs w:val="28"/>
          </w:rPr>
          <w:t xml:space="preserve"> </w:t>
        </w:r>
      </w:ins>
      <w:proofErr w:type="spellStart"/>
      <w:ins w:id="32" w:author="Junhao Du" w:date="2018-11-05T12:46:00Z">
        <w:r w:rsidRPr="007D4AE8">
          <w:rPr>
            <w:rFonts w:asciiTheme="majorHAnsi" w:hAnsiTheme="majorHAnsi" w:cstheme="majorHAnsi"/>
            <w:sz w:val="28"/>
            <w:szCs w:val="28"/>
            <w:rPrChange w:id="33" w:author="Junhao Du" w:date="2018-11-05T12:47:00Z">
              <w:rPr>
                <w:shd w:val="clear" w:color="auto" w:fill="FFFFEE"/>
              </w:rPr>
            </w:rPrChange>
          </w:rPr>
          <w:t>x</w:t>
        </w:r>
      </w:ins>
      <w:ins w:id="34" w:author="Junhao Du" w:date="2018-11-05T12:52:00Z">
        <w:r w:rsidR="003B7394">
          <w:rPr>
            <w:rFonts w:asciiTheme="majorHAnsi" w:hAnsiTheme="majorHAnsi" w:cstheme="majorHAnsi"/>
            <w:sz w:val="28"/>
            <w:szCs w:val="28"/>
          </w:rPr>
          <w:t>k</w:t>
        </w:r>
      </w:ins>
      <w:proofErr w:type="spellEnd"/>
      <w:ins w:id="35" w:author="Junhao Du" w:date="2018-11-05T12:46:00Z">
        <w:r w:rsidRPr="007D4AE8">
          <w:rPr>
            <w:rFonts w:asciiTheme="majorHAnsi" w:hAnsiTheme="majorHAnsi" w:cstheme="majorHAnsi"/>
            <w:sz w:val="28"/>
            <w:szCs w:val="28"/>
            <w:rPrChange w:id="36" w:author="Junhao Du" w:date="2018-11-05T12:47:00Z">
              <w:rPr>
                <w:shd w:val="clear" w:color="auto" w:fill="FFFFEE"/>
              </w:rPr>
            </w:rPrChange>
          </w:rPr>
          <w:t>)=</w:t>
        </w:r>
        <w:proofErr w:type="spellStart"/>
        <w:r w:rsidRPr="007D4AE8">
          <w:rPr>
            <w:rFonts w:asciiTheme="majorHAnsi" w:hAnsiTheme="majorHAnsi" w:cstheme="majorHAnsi"/>
            <w:sz w:val="28"/>
            <w:szCs w:val="28"/>
            <w:rPrChange w:id="37" w:author="Junhao Du" w:date="2018-11-05T12:47:00Z">
              <w:rPr>
                <w:shd w:val="clear" w:color="auto" w:fill="FFFFEE"/>
              </w:rPr>
            </w:rPrChange>
          </w:rPr>
          <w:t>nLn</w:t>
        </w:r>
      </w:ins>
      <w:proofErr w:type="spellEnd"/>
      <w:ins w:id="38" w:author="Junhao Du" w:date="2018-11-05T12:48:00Z">
        <w:r w:rsidR="00C91A4C" w:rsidRPr="00C91A4C">
          <w:rPr>
            <w:rFonts w:ascii="Cambria Math" w:hAnsi="Cambria Math" w:cstheme="majorHAnsi"/>
            <w:sz w:val="28"/>
            <w:szCs w:val="28"/>
          </w:rPr>
          <w:t xml:space="preserve"> </w:t>
        </w:r>
        <w:r w:rsidR="00C91A4C">
          <w:rPr>
            <w:rFonts w:ascii="Cambria Math" w:hAnsi="Cambria Math" w:cstheme="majorHAnsi"/>
            <w:sz w:val="28"/>
            <w:szCs w:val="28"/>
          </w:rPr>
          <w:t>θ</w:t>
        </w:r>
        <w:r w:rsidR="00C91A4C" w:rsidRPr="00F617E0">
          <w:rPr>
            <w:rFonts w:asciiTheme="majorHAnsi" w:hAnsiTheme="majorHAnsi" w:cstheme="majorHAnsi"/>
            <w:sz w:val="28"/>
            <w:szCs w:val="28"/>
          </w:rPr>
          <w:t xml:space="preserve"> </w:t>
        </w:r>
      </w:ins>
      <w:ins w:id="39" w:author="Junhao Du" w:date="2018-11-05T12:46:00Z">
        <w:r w:rsidRPr="007D4AE8">
          <w:rPr>
            <w:rFonts w:asciiTheme="majorHAnsi" w:hAnsiTheme="majorHAnsi" w:cstheme="majorHAnsi"/>
            <w:sz w:val="28"/>
            <w:szCs w:val="28"/>
            <w:rPrChange w:id="40" w:author="Junhao Du" w:date="2018-11-05T12:47:00Z">
              <w:rPr>
                <w:shd w:val="clear" w:color="auto" w:fill="FFFFEE"/>
              </w:rPr>
            </w:rPrChange>
          </w:rPr>
          <w:t>-</w:t>
        </w:r>
        <w:r w:rsidRPr="007D4AE8">
          <w:rPr>
            <w:rFonts w:asciiTheme="majorHAnsi" w:hAnsiTheme="majorHAnsi" w:cstheme="majorHAnsi" w:hint="eastAsia"/>
            <w:sz w:val="28"/>
            <w:szCs w:val="28"/>
            <w:rPrChange w:id="41" w:author="Junhao Du" w:date="2018-11-05T12:47:00Z">
              <w:rPr>
                <w:rFonts w:hint="eastAsia"/>
                <w:shd w:val="clear" w:color="auto" w:fill="FFFFEE"/>
              </w:rPr>
            </w:rPrChange>
          </w:rPr>
          <w:t>∑</w:t>
        </w:r>
      </w:ins>
      <w:ins w:id="42" w:author="Junhao Du" w:date="2018-11-05T12:48:00Z">
        <w:r w:rsidR="00C91A4C" w:rsidRPr="00C91A4C">
          <w:rPr>
            <w:rFonts w:ascii="Cambria Math" w:hAnsi="Cambria Math" w:cstheme="majorHAnsi"/>
            <w:sz w:val="28"/>
            <w:szCs w:val="28"/>
          </w:rPr>
          <w:t xml:space="preserve"> </w:t>
        </w:r>
        <w:r w:rsidR="00C91A4C">
          <w:rPr>
            <w:rFonts w:ascii="Cambria Math" w:hAnsi="Cambria Math" w:cstheme="majorHAnsi"/>
            <w:sz w:val="28"/>
            <w:szCs w:val="28"/>
          </w:rPr>
          <w:t>θ</w:t>
        </w:r>
        <w:r w:rsidR="00C91A4C" w:rsidRPr="00F617E0">
          <w:rPr>
            <w:rFonts w:asciiTheme="majorHAnsi" w:hAnsiTheme="majorHAnsi" w:cstheme="majorHAnsi"/>
            <w:sz w:val="28"/>
            <w:szCs w:val="28"/>
          </w:rPr>
          <w:t xml:space="preserve"> </w:t>
        </w:r>
      </w:ins>
      <w:proofErr w:type="spellStart"/>
      <w:ins w:id="43" w:author="Junhao Du" w:date="2018-11-05T12:46:00Z">
        <w:r w:rsidRPr="007D4AE8">
          <w:rPr>
            <w:rFonts w:asciiTheme="majorHAnsi" w:hAnsiTheme="majorHAnsi" w:cstheme="majorHAnsi"/>
            <w:sz w:val="28"/>
            <w:szCs w:val="28"/>
            <w:rPrChange w:id="44" w:author="Junhao Du" w:date="2018-11-05T12:47:00Z">
              <w:rPr>
                <w:shd w:val="clear" w:color="auto" w:fill="FFFFEE"/>
              </w:rPr>
            </w:rPrChange>
          </w:rPr>
          <w:t>x</w:t>
        </w:r>
      </w:ins>
      <w:ins w:id="45" w:author="Junhao Du" w:date="2018-11-05T12:52:00Z">
        <w:r w:rsidR="003B7394">
          <w:rPr>
            <w:rFonts w:asciiTheme="majorHAnsi" w:hAnsiTheme="majorHAnsi" w:cstheme="majorHAnsi"/>
            <w:sz w:val="28"/>
            <w:szCs w:val="28"/>
          </w:rPr>
          <w:t>k</w:t>
        </w:r>
      </w:ins>
      <w:proofErr w:type="spellEnd"/>
      <w:ins w:id="46" w:author="Junhao Du" w:date="2018-11-05T12:46:00Z">
        <w:r w:rsidRPr="007D4AE8">
          <w:rPr>
            <w:rFonts w:asciiTheme="majorHAnsi" w:hAnsiTheme="majorHAnsi" w:cstheme="majorHAnsi"/>
            <w:sz w:val="28"/>
            <w:szCs w:val="28"/>
            <w:rPrChange w:id="47" w:author="Junhao Du" w:date="2018-11-05T12:47:00Z">
              <w:rPr/>
            </w:rPrChange>
          </w:rPr>
          <w:br/>
        </w:r>
        <w:proofErr w:type="spellStart"/>
        <w:r w:rsidRPr="007D4AE8">
          <w:rPr>
            <w:rFonts w:asciiTheme="majorHAnsi" w:hAnsiTheme="majorHAnsi" w:cstheme="majorHAnsi"/>
            <w:sz w:val="28"/>
            <w:szCs w:val="28"/>
            <w:rPrChange w:id="48" w:author="Junhao Du" w:date="2018-11-05T12:47:00Z">
              <w:rPr>
                <w:shd w:val="clear" w:color="auto" w:fill="FFFFEE"/>
              </w:rPr>
            </w:rPrChange>
          </w:rPr>
          <w:t>dLnL</w:t>
        </w:r>
        <w:proofErr w:type="spellEnd"/>
        <w:r w:rsidRPr="007D4AE8">
          <w:rPr>
            <w:rFonts w:asciiTheme="majorHAnsi" w:hAnsiTheme="majorHAnsi" w:cstheme="majorHAnsi"/>
            <w:sz w:val="28"/>
            <w:szCs w:val="28"/>
            <w:rPrChange w:id="49" w:author="Junhao Du" w:date="2018-11-05T12:47:00Z">
              <w:rPr>
                <w:shd w:val="clear" w:color="auto" w:fill="FFFFEE"/>
              </w:rPr>
            </w:rPrChange>
          </w:rPr>
          <w:t>(</w:t>
        </w:r>
      </w:ins>
      <w:ins w:id="50" w:author="Junhao Du" w:date="2018-11-05T12:48:00Z">
        <w:r w:rsidR="00C91A4C">
          <w:rPr>
            <w:rFonts w:ascii="Cambria Math" w:hAnsi="Cambria Math" w:cstheme="majorHAnsi"/>
            <w:sz w:val="28"/>
            <w:szCs w:val="28"/>
          </w:rPr>
          <w:t>θ</w:t>
        </w:r>
      </w:ins>
      <w:ins w:id="51" w:author="Junhao Du" w:date="2018-11-05T12:46:00Z">
        <w:r w:rsidRPr="007D4AE8">
          <w:rPr>
            <w:rFonts w:asciiTheme="majorHAnsi" w:hAnsiTheme="majorHAnsi" w:cstheme="majorHAnsi"/>
            <w:sz w:val="28"/>
            <w:szCs w:val="28"/>
            <w:rPrChange w:id="52" w:author="Junhao Du" w:date="2018-11-05T12:47:00Z">
              <w:rPr>
                <w:shd w:val="clear" w:color="auto" w:fill="FFFFEE"/>
              </w:rPr>
            </w:rPrChange>
          </w:rPr>
          <w:t>)/d</w:t>
        </w:r>
      </w:ins>
      <w:ins w:id="53" w:author="Junhao Du" w:date="2018-11-05T12:48:00Z">
        <w:r w:rsidR="00C91A4C" w:rsidRPr="00C91A4C">
          <w:rPr>
            <w:rFonts w:ascii="Cambria Math" w:hAnsi="Cambria Math" w:cstheme="majorHAnsi"/>
            <w:sz w:val="28"/>
            <w:szCs w:val="28"/>
          </w:rPr>
          <w:t xml:space="preserve"> </w:t>
        </w:r>
        <w:r w:rsidR="00C91A4C">
          <w:rPr>
            <w:rFonts w:ascii="Cambria Math" w:hAnsi="Cambria Math" w:cstheme="majorHAnsi"/>
            <w:sz w:val="28"/>
            <w:szCs w:val="28"/>
          </w:rPr>
          <w:t>θ</w:t>
        </w:r>
        <w:r w:rsidR="00C91A4C" w:rsidRPr="00F617E0">
          <w:rPr>
            <w:rFonts w:asciiTheme="majorHAnsi" w:hAnsiTheme="majorHAnsi" w:cstheme="majorHAnsi"/>
            <w:sz w:val="28"/>
            <w:szCs w:val="28"/>
          </w:rPr>
          <w:t xml:space="preserve"> </w:t>
        </w:r>
      </w:ins>
      <w:ins w:id="54" w:author="Junhao Du" w:date="2018-11-05T12:46:00Z">
        <w:r w:rsidRPr="007D4AE8">
          <w:rPr>
            <w:rFonts w:asciiTheme="majorHAnsi" w:hAnsiTheme="majorHAnsi" w:cstheme="majorHAnsi"/>
            <w:sz w:val="28"/>
            <w:szCs w:val="28"/>
            <w:rPrChange w:id="55" w:author="Junhao Du" w:date="2018-11-05T12:47:00Z">
              <w:rPr>
                <w:shd w:val="clear" w:color="auto" w:fill="FFFFEE"/>
              </w:rPr>
            </w:rPrChange>
          </w:rPr>
          <w:t>=0</w:t>
        </w:r>
      </w:ins>
      <w:ins w:id="56" w:author="Junhao Du" w:date="2018-11-05T12:52:00Z">
        <w:r w:rsidR="003B7394" w:rsidRPr="003B7394">
          <w:rPr>
            <w:rFonts w:asciiTheme="majorHAnsi" w:hAnsiTheme="majorHAnsi" w:cstheme="majorHAnsi"/>
            <w:sz w:val="28"/>
            <w:szCs w:val="28"/>
          </w:rPr>
          <w:sym w:font="Wingdings" w:char="F0E8"/>
        </w:r>
      </w:ins>
      <w:ins w:id="57" w:author="Junhao Du" w:date="2018-11-05T12:46:00Z">
        <w:r w:rsidRPr="007D4AE8">
          <w:rPr>
            <w:rFonts w:asciiTheme="majorHAnsi" w:hAnsiTheme="majorHAnsi" w:cstheme="majorHAnsi"/>
            <w:sz w:val="28"/>
            <w:szCs w:val="28"/>
            <w:rPrChange w:id="58" w:author="Junhao Du" w:date="2018-11-05T12:47:00Z">
              <w:rPr>
                <w:shd w:val="clear" w:color="auto" w:fill="FFFFEE"/>
              </w:rPr>
            </w:rPrChange>
          </w:rPr>
          <w:t>n*(1/</w:t>
        </w:r>
      </w:ins>
      <w:ins w:id="59" w:author="Junhao Du" w:date="2018-11-05T12:48:00Z">
        <w:r w:rsidR="00C91A4C" w:rsidRPr="00C91A4C">
          <w:rPr>
            <w:rFonts w:ascii="Cambria Math" w:hAnsi="Cambria Math" w:cstheme="majorHAnsi"/>
            <w:sz w:val="28"/>
            <w:szCs w:val="28"/>
          </w:rPr>
          <w:t xml:space="preserve"> </w:t>
        </w:r>
        <w:r w:rsidR="00C91A4C">
          <w:rPr>
            <w:rFonts w:ascii="Cambria Math" w:hAnsi="Cambria Math" w:cstheme="majorHAnsi"/>
            <w:sz w:val="28"/>
            <w:szCs w:val="28"/>
          </w:rPr>
          <w:t>θ</w:t>
        </w:r>
      </w:ins>
      <w:ins w:id="60" w:author="Junhao Du" w:date="2018-11-05T12:46:00Z">
        <w:r w:rsidRPr="007D4AE8">
          <w:rPr>
            <w:rFonts w:asciiTheme="majorHAnsi" w:hAnsiTheme="majorHAnsi" w:cstheme="majorHAnsi"/>
            <w:sz w:val="28"/>
            <w:szCs w:val="28"/>
            <w:rPrChange w:id="61" w:author="Junhao Du" w:date="2018-11-05T12:47:00Z">
              <w:rPr>
                <w:shd w:val="clear" w:color="auto" w:fill="FFFFEE"/>
              </w:rPr>
            </w:rPrChange>
          </w:rPr>
          <w:t>)-</w:t>
        </w:r>
        <w:r w:rsidRPr="007D4AE8">
          <w:rPr>
            <w:rFonts w:asciiTheme="majorHAnsi" w:hAnsiTheme="majorHAnsi" w:cstheme="majorHAnsi" w:hint="eastAsia"/>
            <w:sz w:val="28"/>
            <w:szCs w:val="28"/>
            <w:rPrChange w:id="62" w:author="Junhao Du" w:date="2018-11-05T12:47:00Z">
              <w:rPr>
                <w:rFonts w:hint="eastAsia"/>
                <w:shd w:val="clear" w:color="auto" w:fill="FFFFEE"/>
              </w:rPr>
            </w:rPrChange>
          </w:rPr>
          <w:t>∑</w:t>
        </w:r>
        <w:proofErr w:type="spellStart"/>
        <w:r w:rsidRPr="007D4AE8">
          <w:rPr>
            <w:rFonts w:asciiTheme="majorHAnsi" w:hAnsiTheme="majorHAnsi" w:cstheme="majorHAnsi"/>
            <w:sz w:val="28"/>
            <w:szCs w:val="28"/>
            <w:rPrChange w:id="63" w:author="Junhao Du" w:date="2018-11-05T12:47:00Z">
              <w:rPr>
                <w:shd w:val="clear" w:color="auto" w:fill="FFFFEE"/>
              </w:rPr>
            </w:rPrChange>
          </w:rPr>
          <w:t>x</w:t>
        </w:r>
      </w:ins>
      <w:ins w:id="64" w:author="Junhao Du" w:date="2018-11-05T12:48:00Z">
        <w:r w:rsidR="00C91A4C">
          <w:rPr>
            <w:rFonts w:asciiTheme="majorHAnsi" w:hAnsiTheme="majorHAnsi" w:cstheme="majorHAnsi" w:hint="eastAsia"/>
            <w:sz w:val="28"/>
            <w:szCs w:val="28"/>
          </w:rPr>
          <w:t>k</w:t>
        </w:r>
      </w:ins>
      <w:proofErr w:type="spellEnd"/>
      <w:ins w:id="65" w:author="Junhao Du" w:date="2018-11-05T12:46:00Z">
        <w:r w:rsidRPr="007D4AE8">
          <w:rPr>
            <w:rFonts w:asciiTheme="majorHAnsi" w:hAnsiTheme="majorHAnsi" w:cstheme="majorHAnsi"/>
            <w:sz w:val="28"/>
            <w:szCs w:val="28"/>
            <w:rPrChange w:id="66" w:author="Junhao Du" w:date="2018-11-05T12:47:00Z">
              <w:rPr>
                <w:shd w:val="clear" w:color="auto" w:fill="FFFFEE"/>
              </w:rPr>
            </w:rPrChange>
          </w:rPr>
          <w:t>=0-</w:t>
        </w:r>
      </w:ins>
      <w:ins w:id="67" w:author="Junhao Du" w:date="2018-11-05T12:52:00Z">
        <w:r w:rsidR="003B7394" w:rsidRPr="003B7394">
          <w:rPr>
            <w:rFonts w:asciiTheme="majorHAnsi" w:hAnsiTheme="majorHAnsi" w:cstheme="majorHAnsi"/>
            <w:sz w:val="28"/>
            <w:szCs w:val="28"/>
          </w:rPr>
          <w:sym w:font="Wingdings" w:char="F0E8"/>
        </w:r>
        <w:r w:rsidR="003B7394" w:rsidRPr="003B7394">
          <w:rPr>
            <w:rFonts w:ascii="Cambria Math" w:hAnsi="Cambria Math" w:cstheme="majorHAnsi"/>
            <w:sz w:val="28"/>
            <w:szCs w:val="28"/>
          </w:rPr>
          <w:t xml:space="preserve"> </w:t>
        </w:r>
        <w:r w:rsidR="003B7394">
          <w:rPr>
            <w:rFonts w:ascii="Cambria Math" w:hAnsi="Cambria Math" w:cstheme="majorHAnsi"/>
            <w:sz w:val="28"/>
            <w:szCs w:val="28"/>
          </w:rPr>
          <w:t>θ</w:t>
        </w:r>
        <w:r w:rsidR="003B7394" w:rsidRPr="00F617E0">
          <w:rPr>
            <w:rFonts w:asciiTheme="majorHAnsi" w:hAnsiTheme="majorHAnsi" w:cstheme="majorHAnsi"/>
            <w:sz w:val="28"/>
            <w:szCs w:val="28"/>
          </w:rPr>
          <w:t xml:space="preserve"> </w:t>
        </w:r>
      </w:ins>
      <w:ins w:id="68" w:author="Junhao Du" w:date="2018-11-05T12:46:00Z">
        <w:r w:rsidRPr="007D4AE8">
          <w:rPr>
            <w:rFonts w:asciiTheme="majorHAnsi" w:hAnsiTheme="majorHAnsi" w:cstheme="majorHAnsi"/>
            <w:sz w:val="28"/>
            <w:szCs w:val="28"/>
            <w:rPrChange w:id="69" w:author="Junhao Du" w:date="2018-11-05T12:47:00Z">
              <w:rPr>
                <w:shd w:val="clear" w:color="auto" w:fill="FFFFEE"/>
              </w:rPr>
            </w:rPrChange>
          </w:rPr>
          <w:t>=(1/n)</w:t>
        </w:r>
        <w:r w:rsidRPr="007D4AE8">
          <w:rPr>
            <w:rFonts w:asciiTheme="majorHAnsi" w:hAnsiTheme="majorHAnsi" w:cstheme="majorHAnsi" w:hint="eastAsia"/>
            <w:sz w:val="28"/>
            <w:szCs w:val="28"/>
            <w:rPrChange w:id="70" w:author="Junhao Du" w:date="2018-11-05T12:47:00Z">
              <w:rPr>
                <w:rFonts w:hint="eastAsia"/>
                <w:shd w:val="clear" w:color="auto" w:fill="FFFFEE"/>
              </w:rPr>
            </w:rPrChange>
          </w:rPr>
          <w:t>∑</w:t>
        </w:r>
        <w:proofErr w:type="spellStart"/>
        <w:r w:rsidRPr="007D4AE8">
          <w:rPr>
            <w:rFonts w:asciiTheme="majorHAnsi" w:hAnsiTheme="majorHAnsi" w:cstheme="majorHAnsi"/>
            <w:sz w:val="28"/>
            <w:szCs w:val="28"/>
            <w:rPrChange w:id="71" w:author="Junhao Du" w:date="2018-11-05T12:47:00Z">
              <w:rPr>
                <w:shd w:val="clear" w:color="auto" w:fill="FFFFEE"/>
              </w:rPr>
            </w:rPrChange>
          </w:rPr>
          <w:t>x</w:t>
        </w:r>
      </w:ins>
      <w:ins w:id="72" w:author="Junhao Du" w:date="2018-11-05T12:48:00Z">
        <w:r w:rsidR="00C91A4C">
          <w:rPr>
            <w:rFonts w:asciiTheme="majorHAnsi" w:hAnsiTheme="majorHAnsi" w:cstheme="majorHAnsi"/>
            <w:sz w:val="28"/>
            <w:szCs w:val="28"/>
          </w:rPr>
          <w:t>k</w:t>
        </w:r>
        <w:proofErr w:type="spellEnd"/>
      </w:ins>
    </w:p>
    <w:p w14:paraId="6C78F580" w14:textId="776F31DF" w:rsidR="00C91A4C" w:rsidRDefault="00C91A4C" w:rsidP="007D4AE8">
      <w:pPr>
        <w:rPr>
          <w:ins w:id="73" w:author="Junhao Du" w:date="2018-11-05T12:48:00Z"/>
          <w:rFonts w:asciiTheme="majorHAnsi" w:hAnsiTheme="majorHAnsi" w:cstheme="majorHAnsi"/>
          <w:sz w:val="28"/>
          <w:szCs w:val="28"/>
        </w:rPr>
      </w:pPr>
    </w:p>
    <w:p w14:paraId="7FD93A4F" w14:textId="4F0860A3" w:rsidR="00C91A4C" w:rsidRPr="001D56CA" w:rsidRDefault="00C91A4C" w:rsidP="001D56CA">
      <w:pPr>
        <w:tabs>
          <w:tab w:val="left" w:pos="2790"/>
        </w:tabs>
        <w:rPr>
          <w:rFonts w:asciiTheme="majorHAnsi" w:hAnsiTheme="majorHAnsi" w:cstheme="majorHAnsi"/>
          <w:b/>
          <w:sz w:val="28"/>
          <w:szCs w:val="28"/>
        </w:rPr>
      </w:pPr>
      <w:ins w:id="74" w:author="Junhao Du" w:date="2018-11-05T12:48:00Z">
        <w:r w:rsidRPr="001D56CA">
          <w:rPr>
            <w:rFonts w:asciiTheme="majorHAnsi" w:hAnsiTheme="majorHAnsi" w:cstheme="majorHAnsi"/>
            <w:b/>
            <w:sz w:val="28"/>
            <w:szCs w:val="28"/>
          </w:rPr>
          <w:t>2.</w:t>
        </w:r>
      </w:ins>
      <w:r w:rsidR="001D56CA" w:rsidRPr="001D56CA">
        <w:rPr>
          <w:rFonts w:asciiTheme="majorHAnsi" w:hAnsiTheme="majorHAnsi" w:cstheme="majorHAnsi"/>
          <w:b/>
          <w:sz w:val="28"/>
          <w:szCs w:val="28"/>
        </w:rPr>
        <w:tab/>
      </w:r>
    </w:p>
    <w:p w14:paraId="0F703179" w14:textId="20A2A02B" w:rsidR="001D56CA" w:rsidRDefault="001D56CA" w:rsidP="001D56CA">
      <w:pPr>
        <w:tabs>
          <w:tab w:val="left" w:pos="279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This part requires us to implement the inverse and determinant of the matrix.</w:t>
      </w:r>
    </w:p>
    <w:p w14:paraId="6F3CEF81" w14:textId="5A307754" w:rsidR="001D56CA" w:rsidRDefault="001D56CA" w:rsidP="001D56CA">
      <w:pPr>
        <w:tabs>
          <w:tab w:val="left" w:pos="279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 did it but it’s not beautiful so I add them as comment like the picture below.</w:t>
      </w:r>
    </w:p>
    <w:p w14:paraId="105EABCF" w14:textId="5EAA30E7" w:rsidR="001D56CA" w:rsidRPr="00F617E0" w:rsidRDefault="001D56CA" w:rsidP="001D56CA">
      <w:pPr>
        <w:tabs>
          <w:tab w:val="left" w:pos="2790"/>
        </w:tabs>
        <w:rPr>
          <w:ins w:id="75" w:author="Junhao Du" w:date="2018-11-04T10:39:00Z"/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4222FCAA" wp14:editId="6C9D4A1A">
            <wp:extent cx="5943600" cy="8229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0E8B" w14:textId="641A8459" w:rsidR="001D56CA" w:rsidRDefault="001D56CA" w:rsidP="001D56C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contains 2 files.</w:t>
      </w:r>
    </w:p>
    <w:p w14:paraId="68543B19" w14:textId="079801F8" w:rsidR="001D56CA" w:rsidRDefault="001D56CA" w:rsidP="001D56C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1)</w:t>
      </w:r>
    </w:p>
    <w:p w14:paraId="467B6AED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IterationMLE</w:t>
      </w:r>
      <w:proofErr w:type="spellEnd"/>
    </w:p>
    <w:p w14:paraId="07C1D5E6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379D31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10,1);</w:t>
      </w:r>
    </w:p>
    <w:p w14:paraId="1A9622F7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</w:t>
      </w:r>
    </w:p>
    <w:p w14:paraId="0CC8201F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84F630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E580BB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meanOfAccuracy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=mean(accuracy);</w:t>
      </w:r>
    </w:p>
    <w:p w14:paraId="1E8851FD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standardDerivation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=std(accuracy);</w:t>
      </w:r>
    </w:p>
    <w:p w14:paraId="6EBE1865" w14:textId="37BCEE86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results={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meanOfAccuracy,standardDerivation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61768DD" w14:textId="2B1ECC7D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6FADAF" w14:textId="29D950F5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2)</w:t>
      </w:r>
    </w:p>
    <w:p w14:paraId="75329EBF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accuracy=MLE</w:t>
      </w:r>
    </w:p>
    <w:p w14:paraId="3200EF90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%get the data</w:t>
      </w:r>
    </w:p>
    <w:p w14:paraId="68F3299F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'pima-indians-diabetes.csv'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90AF72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2:4);</w:t>
      </w:r>
    </w:p>
    <w:p w14:paraId="70A79DD3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5E99B1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%get the training dataset and testing dataset</w:t>
      </w:r>
    </w:p>
    <w:p w14:paraId="6D3B06D2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81993C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cvpartition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</w:t>
      </w:r>
      <w:r>
        <w:rPr>
          <w:rFonts w:ascii="Courier New" w:hAnsi="Courier New" w:cs="Courier New"/>
          <w:color w:val="A020F0"/>
          <w:sz w:val="20"/>
          <w:szCs w:val="20"/>
        </w:rPr>
        <w:t>'HoldOut'</w:t>
      </w:r>
      <w:r>
        <w:rPr>
          <w:rFonts w:ascii="Courier New" w:hAnsi="Courier New" w:cs="Courier New"/>
          <w:color w:val="000000"/>
          <w:sz w:val="20"/>
          <w:szCs w:val="20"/>
        </w:rPr>
        <w:t>,0.5);</w:t>
      </w:r>
    </w:p>
    <w:p w14:paraId="62E0387C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Now you can find the indices of your training and test sets</w:t>
      </w:r>
    </w:p>
    <w:p w14:paraId="4EE3D4E6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training(c);</w:t>
      </w:r>
    </w:p>
    <w:p w14:paraId="156B4BF5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testIdx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test(c);</w:t>
      </w:r>
    </w:p>
    <w:p w14:paraId="504DA5A8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Now you can find your training and test data</w:t>
      </w:r>
    </w:p>
    <w:p w14:paraId="4DD90BF3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train_class_all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trainingIdx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1AAC5507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6046A8A9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%labels for training and test</w:t>
      </w:r>
    </w:p>
    <w:p w14:paraId="11C1414D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data(trainingIdx,9);</w:t>
      </w:r>
    </w:p>
    <w:p w14:paraId="3DF2DBA6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=data(testIdx,9);</w:t>
      </w:r>
    </w:p>
    <w:p w14:paraId="28E13D62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row,train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train_class_all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FC966A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235B17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%?????????????</w:t>
      </w:r>
    </w:p>
    <w:p w14:paraId="236A617E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</w:t>
      </w:r>
    </w:p>
    <w:p w14:paraId="432AD40C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train_classification{i}=train_class_all(find(train_label==i-1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%every data among feature2 to feature4</w:t>
      </w:r>
    </w:p>
    <w:p w14:paraId="5D15AFD1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train_class_all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==i-1),1)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number of every class</w:t>
      </w:r>
    </w:p>
    <w:p w14:paraId="2406CE80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2CDBB8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%priori probabilities</w:t>
      </w:r>
    </w:p>
    <w:p w14:paraId="37F5E5CE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</w:t>
      </w:r>
    </w:p>
    <w:p w14:paraId="6F7DE002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PW{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}=NUM{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train_class_all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the ratio</w:t>
      </w:r>
    </w:p>
    <w:p w14:paraId="4B079434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CD62E2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mean of MLE</w:t>
      </w:r>
    </w:p>
    <w:p w14:paraId="6E5769B1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</w:t>
      </w:r>
    </w:p>
    <w:p w14:paraId="2A7E933A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}=(sum(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train_classification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}))/NUM{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4E2EF83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train_mean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}=mean(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train_classification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}); both are correct</w:t>
      </w:r>
    </w:p>
    <w:p w14:paraId="210B4D75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A74550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covariance matrix in the MLE</w:t>
      </w:r>
    </w:p>
    <w:p w14:paraId="311AF6AA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</w:t>
      </w:r>
    </w:p>
    <w:p w14:paraId="7275A11C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25B2A8B5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51FEF335" w14:textId="10C8A653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train_cov{i}(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)=(sum((train_classification{i}(:,x)-train_mean{i}(1,x)).*(train_classification{i}(:,y)-train_mean{i}(1,y))))/(NUM{i}-1);</w:t>
      </w:r>
    </w:p>
    <w:p w14:paraId="3CC50EB9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ED29A35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72DCA4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1873CF1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C39E0AF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train_cov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1}=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train_classification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{1});</w:t>
      </w:r>
    </w:p>
    <w:p w14:paraId="036D9296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train_cov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2}=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train_classification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{2}); both are correct</w:t>
      </w:r>
    </w:p>
    <w:p w14:paraId="1D9D4575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57E5F7D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</w:t>
      </w:r>
    </w:p>
    <w:p w14:paraId="4C220AE9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train_cov_inv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}=inv(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train_cov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inverse of the covariance matrix</w:t>
      </w:r>
    </w:p>
    <w:p w14:paraId="510977F1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train_cov_det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}=det(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train_cov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determinant of the covariance matrix</w:t>
      </w:r>
    </w:p>
    <w:p w14:paraId="734B3695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779F0C2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%the codes below are the manual approach to get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inverse and determinant of this 3*3 matrix </w:t>
      </w:r>
    </w:p>
    <w:p w14:paraId="0C161B6C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=zeros(3,3);</w:t>
      </w:r>
    </w:p>
    <w:p w14:paraId="4726A2A6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=1:3</w:t>
      </w:r>
    </w:p>
    <w:p w14:paraId="303A9EC9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i,i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)=1;</w:t>
      </w:r>
    </w:p>
    <w:p w14:paraId="53EA4EC0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end</w:t>
      </w:r>
      <w:proofErr w:type="gramEnd"/>
    </w:p>
    <w:p w14:paraId="5EDBEB66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=1:2</w:t>
      </w:r>
    </w:p>
    <w:p w14:paraId="35E2851E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train_cov_det{i}=train_cov{i}(1,1).*train_cov{i}(2,2).*train_cov{i}(3,3)+train_cov{i}(1,2).*train_cov{i}(2,3).*train_cov{i}(3,1)+train_cov{i}(1,3).*train_cov{i}(2,1).*train_cov{i}(3,2)-train_cov{i}(3,1).*train_cov{i}(2,2).*train_cov{i}(1,3)-</w:t>
      </w:r>
      <w:r>
        <w:rPr>
          <w:rFonts w:ascii="Courier New" w:hAnsi="Courier New" w:cs="Courier New"/>
          <w:color w:val="228B22"/>
          <w:sz w:val="20"/>
          <w:szCs w:val="20"/>
        </w:rPr>
        <w:lastRenderedPageBreak/>
        <w:t>train_cov{i}(3,2).*train_cov{i}(2,3).*train_cov{i}(1,1)-train_cov{i}(3,3).*train_cov{i}(2,1).*train_cov{i}(1,2);</w:t>
      </w:r>
    </w:p>
    <w:p w14:paraId="4E199A4D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train_cov_inv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}=E/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train_cov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};</w:t>
      </w:r>
    </w:p>
    <w:p w14:paraId="474163F9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14:paraId="32A525CB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4A7AA87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%minimum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erroe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bayes</w:t>
      </w:r>
      <w:proofErr w:type="spellEnd"/>
    </w:p>
    <w:p w14:paraId="2F459EFD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CF10E41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%get the minimum error for every data in every classifier</w:t>
      </w:r>
    </w:p>
    <w:p w14:paraId="66BC8BE2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</w:t>
      </w:r>
    </w:p>
    <w:p w14:paraId="6A4F46C0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5A11EE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text_data_one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j,:);</w:t>
      </w:r>
    </w:p>
    <w:p w14:paraId="606EE406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g{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}=(-0.5)*(text_data_one-train_mean{i})*train_cov_inv{i}*(text_data_one'-train_mean{i}')-0.5*log(abs(train_cov_det{i}))+log(PW{i});</w:t>
      </w:r>
    </w:p>
    <w:p w14:paraId="192EB118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F4CA350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A21F361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%remove the infinity</w:t>
      </w:r>
    </w:p>
    <w:p w14:paraId="7382965E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CF94F3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</w:t>
      </w:r>
    </w:p>
    <w:p w14:paraId="7D921167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abs(g{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})&lt;=10000</w:t>
      </w:r>
    </w:p>
    <w:p w14:paraId="67B2A89B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}=g{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BFB3CD1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58F718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0C0D09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5D10C1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%get the maximum</w:t>
      </w:r>
    </w:p>
    <w:p w14:paraId="22586EFE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14:paraId="35A6C690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1C564E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j,:}];</w:t>
      </w:r>
    </w:p>
    <w:p w14:paraId="0C27DFEE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C66F05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9E108D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%mark the label</w:t>
      </w:r>
    </w:p>
    <w:p w14:paraId="55ED9CE8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label=zeros(length(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14:paraId="17A94627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F4FFC9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(j,1)</w:t>
      </w:r>
    </w:p>
    <w:p w14:paraId="7905B601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g{j,1} </w:t>
      </w:r>
    </w:p>
    <w:p w14:paraId="6B244B75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label(j,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6A6FB486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g{j,2}</w:t>
      </w:r>
    </w:p>
    <w:p w14:paraId="5A6D5D9B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label(j,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30ACF6D9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86C01D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A851E35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14:paraId="4FE4B2E4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13AFB44A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label(j,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(j,1)</w:t>
      </w:r>
    </w:p>
    <w:p w14:paraId="56A43E18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(j)=1;</w:t>
      </w:r>
    </w:p>
    <w:p w14:paraId="75EEF5EF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B5DBC25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607CE0F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478B73D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%get accuracy</w:t>
      </w:r>
    </w:p>
    <w:p w14:paraId="561A9C4A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correct=0;</w:t>
      </w:r>
    </w:p>
    <w:p w14:paraId="55EAA9E8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85201F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(j)==1</w:t>
      </w:r>
    </w:p>
    <w:p w14:paraId="5C2DFBE2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correct=correct+1;</w:t>
      </w:r>
    </w:p>
    <w:p w14:paraId="6B24F6E6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420C1AE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7B2E7E1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accuracy=correct/length(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76A15E" w14:textId="77777777" w:rsid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F4E69F" w14:textId="287F44E8" w:rsidR="00EA05BF" w:rsidRPr="001D56CA" w:rsidRDefault="001D56CA" w:rsidP="001D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Screenshots:</w:t>
      </w:r>
      <w:r w:rsidRPr="001D56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4E1C21" wp14:editId="7799E744">
            <wp:extent cx="5633631" cy="7790180"/>
            <wp:effectExtent l="0" t="0" r="571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3631" cy="779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del w:id="76" w:author="Junhao Du" w:date="2018-11-04T10:39:00Z">
        <w:r w:rsidR="00EA05BF" w:rsidRPr="00044086" w:rsidDel="00EE7B1B">
          <w:rPr>
            <w:rFonts w:asciiTheme="majorHAnsi" w:hAnsiTheme="majorHAnsi" w:cstheme="majorHAnsi"/>
            <w:sz w:val="28"/>
            <w:szCs w:val="28"/>
          </w:rPr>
          <w:delText>Solution:</w:delText>
        </w:r>
      </w:del>
    </w:p>
    <w:p w14:paraId="555E6DB8" w14:textId="64A5BB1B" w:rsidR="001D56CA" w:rsidRDefault="001D56CA">
      <w:pPr>
        <w:rPr>
          <w:rFonts w:asciiTheme="majorHAnsi" w:hAnsiTheme="majorHAnsi" w:cstheme="majorHAnsi"/>
          <w:sz w:val="28"/>
          <w:szCs w:val="28"/>
        </w:rPr>
      </w:pPr>
    </w:p>
    <w:p w14:paraId="6F521495" w14:textId="073B906B" w:rsidR="00320E25" w:rsidRPr="001D56CA" w:rsidRDefault="00320E25">
      <w:pPr>
        <w:rPr>
          <w:rFonts w:asciiTheme="majorHAnsi" w:hAnsiTheme="majorHAnsi" w:cstheme="majorHAnsi"/>
          <w:b/>
          <w:sz w:val="28"/>
          <w:szCs w:val="28"/>
        </w:rPr>
      </w:pPr>
      <w:r w:rsidRPr="001D56CA">
        <w:rPr>
          <w:rFonts w:asciiTheme="majorHAnsi" w:hAnsiTheme="majorHAnsi" w:cstheme="majorHAnsi"/>
          <w:b/>
          <w:sz w:val="28"/>
          <w:szCs w:val="28"/>
        </w:rPr>
        <w:lastRenderedPageBreak/>
        <w:t>3.</w:t>
      </w:r>
    </w:p>
    <w:p w14:paraId="13202022" w14:textId="69108194" w:rsidR="00973857" w:rsidRDefault="0097385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contains 2 files.</w:t>
      </w:r>
    </w:p>
    <w:p w14:paraId="39480580" w14:textId="14720F94" w:rsidR="000E02CD" w:rsidRDefault="000E02C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1)</w:t>
      </w:r>
    </w:p>
    <w:p w14:paraId="21BBC73F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bookmarkStart w:id="77" w:name="_GoBack"/>
      <w:bookmarkEnd w:id="77"/>
      <w:r>
        <w:rPr>
          <w:rFonts w:ascii="Courier New" w:hAnsi="Courier New" w:cs="Courier New"/>
          <w:color w:val="228B22"/>
          <w:sz w:val="20"/>
          <w:szCs w:val="20"/>
        </w:rPr>
        <w:t>function result=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KNNdatgingTest</w:t>
      </w:r>
      <w:proofErr w:type="spellEnd"/>
    </w:p>
    <w:p w14:paraId="3BD7926E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'pima-indians-diabetes.csv'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1957EE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2:4);</w:t>
      </w:r>
    </w:p>
    <w:p w14:paraId="5F4F3AB9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8CAF4F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size(dataMat,1);</w:t>
      </w:r>
    </w:p>
    <w:p w14:paraId="192E5D51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11;</w:t>
      </w:r>
    </w:p>
    <w:p w14:paraId="22BEAA65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ratio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datas</w:t>
      </w:r>
      <w:proofErr w:type="spellEnd"/>
    </w:p>
    <w:p w14:paraId="079BA07D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Ratio = 0.5;</w:t>
      </w:r>
    </w:p>
    <w:p w14:paraId="78688CEF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Ratio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F3AF7F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%normalization</w:t>
      </w:r>
    </w:p>
    <w:p w14:paraId="68A092F2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3238C2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B86B6D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range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maxV-minV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FE25AB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newdataMat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dataMat-repmat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len,1]))./(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(range,[len,1]));</w:t>
      </w:r>
    </w:p>
    <w:p w14:paraId="01F7C846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10,1);</w:t>
      </w:r>
    </w:p>
    <w:p w14:paraId="19CACCEB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2422A7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520B87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test</w:t>
      </w:r>
    </w:p>
    <w:p w14:paraId="6B910FFC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index=1:10</w:t>
      </w:r>
    </w:p>
    <w:p w14:paraId="371F1D80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FBB8128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First you make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crossvalidation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partitioning on your data</w:t>
      </w:r>
    </w:p>
    <w:p w14:paraId="1756A437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 is a vector which contains the categories of your observations</w:t>
      </w:r>
    </w:p>
    <w:p w14:paraId="71E68CCC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HoldOut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 an optional property to make training and test set</w:t>
      </w:r>
    </w:p>
    <w:p w14:paraId="34B45E81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Fraction of data to form test set</w:t>
      </w:r>
    </w:p>
    <w:p w14:paraId="069A4007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newdataMat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96F2C1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cvpartition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</w:t>
      </w:r>
      <w:r>
        <w:rPr>
          <w:rFonts w:ascii="Courier New" w:hAnsi="Courier New" w:cs="Courier New"/>
          <w:color w:val="A020F0"/>
          <w:sz w:val="20"/>
          <w:szCs w:val="20"/>
        </w:rPr>
        <w:t>'HoldOut'</w:t>
      </w:r>
      <w:r>
        <w:rPr>
          <w:rFonts w:ascii="Courier New" w:hAnsi="Courier New" w:cs="Courier New"/>
          <w:color w:val="000000"/>
          <w:sz w:val="20"/>
          <w:szCs w:val="20"/>
        </w:rPr>
        <w:t>,0.5);</w:t>
      </w:r>
    </w:p>
    <w:p w14:paraId="47EBC861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Now you can find the indices of your training and test sets</w:t>
      </w:r>
    </w:p>
    <w:p w14:paraId="3B730B27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training(c);</w:t>
      </w:r>
    </w:p>
    <w:p w14:paraId="477FAFCF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test(c);</w:t>
      </w:r>
    </w:p>
    <w:p w14:paraId="08886D79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Now you can find your training and test data</w:t>
      </w:r>
    </w:p>
    <w:p w14:paraId="74DC6331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newdataMat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trainingIdx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45D63D65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newdataMat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46FE296D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881D5B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error=0;</w:t>
      </w:r>
    </w:p>
    <w:p w14:paraId="43DAEEF8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labels = data(trainingIdx,9);</w:t>
      </w:r>
    </w:p>
    <w:p w14:paraId="410E81CD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1:numTest</w:t>
      </w:r>
      <w:proofErr w:type="gramEnd"/>
    </w:p>
    <w:p w14:paraId="649669EA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classifyresult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KNN(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trainingData,labels,k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6A2B0B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'results:%d  real results are:%d\n'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classifyresult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labels(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</w:t>
      </w:r>
    </w:p>
    <w:p w14:paraId="79023A8E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classifyresult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~=labels(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658D59A3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error = error+1;</w:t>
      </w:r>
    </w:p>
    <w:p w14:paraId="7AB4AC63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463A92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419608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accuracy(index,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1-error/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258413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accuracy:%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f\n'</w:t>
      </w:r>
      <w:r>
        <w:rPr>
          <w:rFonts w:ascii="Courier New" w:hAnsi="Courier New" w:cs="Courier New"/>
          <w:color w:val="000000"/>
          <w:sz w:val="20"/>
          <w:szCs w:val="20"/>
        </w:rPr>
        <w:t>,1-error/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48CCF4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1EB96D0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605923D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meanOfAccuracy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=mean(accuracy);</w:t>
      </w:r>
    </w:p>
    <w:p w14:paraId="3EC7FE7C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standardDerivation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=std(accuracy);</w:t>
      </w:r>
    </w:p>
    <w:p w14:paraId="197AAA19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result={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meanOfAccuracy,standardDerivation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1DC4CC3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B7999D9" w14:textId="77777777" w:rsidR="00A36805" w:rsidRDefault="00A36805" w:rsidP="00A3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C768E8" w14:textId="1AEB917B" w:rsidR="000E02CD" w:rsidRDefault="000E02CD" w:rsidP="000E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81DB44" w14:textId="17819B04" w:rsidR="00973857" w:rsidRPr="00973857" w:rsidRDefault="00973857" w:rsidP="0097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506A8CD" w14:textId="4A93795E" w:rsidR="00973857" w:rsidRDefault="0097385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2)</w:t>
      </w:r>
    </w:p>
    <w:p w14:paraId="4D1FAF19" w14:textId="77777777" w:rsidR="006C6533" w:rsidRDefault="006C6533" w:rsidP="006C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relustLabel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KNN(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test,sample,labels,k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8D2A1F" w14:textId="77777777" w:rsidR="006C6533" w:rsidRDefault="006C6533" w:rsidP="006C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995D182" w14:textId="77777777" w:rsidR="006C6533" w:rsidRDefault="006C6533" w:rsidP="006C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test is from test dataset, sample is from the training dataset, labels</w:t>
      </w:r>
    </w:p>
    <w:p w14:paraId="339357CC" w14:textId="77777777" w:rsidR="006C6533" w:rsidRDefault="006C6533" w:rsidP="006C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are classification from training data.</w:t>
      </w:r>
    </w:p>
    <w:p w14:paraId="369BF258" w14:textId="77777777" w:rsidR="006C6533" w:rsidRDefault="006C6533" w:rsidP="006C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17ACED84" w14:textId="77777777" w:rsidR="006C6533" w:rsidRDefault="006C6533" w:rsidP="006C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020A8BC" w14:textId="77777777" w:rsidR="006C6533" w:rsidRDefault="006C6533" w:rsidP="006C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col] = size(sample);</w:t>
      </w:r>
    </w:p>
    <w:p w14:paraId="5FF60E95" w14:textId="77777777" w:rsidR="006C6533" w:rsidRDefault="006C6533" w:rsidP="006C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differenceMatrix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row,1]) - sample ;</w:t>
      </w:r>
    </w:p>
    <w:p w14:paraId="7D9A659B" w14:textId="77777777" w:rsidR="006C6533" w:rsidRDefault="006C6533" w:rsidP="006C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sqrt(sum(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differenceMatrix.^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2,2));</w:t>
      </w:r>
    </w:p>
    <w:p w14:paraId="2738F8B3" w14:textId="77777777" w:rsidR="006C6533" w:rsidRDefault="006C6533" w:rsidP="006C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IX] = sort(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'ascend'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A9BB93" w14:textId="77777777" w:rsidR="006C6533" w:rsidRDefault="006C6533" w:rsidP="006C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(B));</w:t>
      </w:r>
    </w:p>
    <w:p w14:paraId="3D8DDA5B" w14:textId="77777777" w:rsidR="006C6533" w:rsidRDefault="006C6533" w:rsidP="006C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relustLabel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mode(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IX(1:len)));</w:t>
      </w:r>
    </w:p>
    <w:p w14:paraId="05FEBABD" w14:textId="77777777" w:rsidR="006C6533" w:rsidRDefault="006C6533" w:rsidP="006C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84EAACC" w14:textId="77777777" w:rsidR="006C6533" w:rsidRDefault="006C6533" w:rsidP="006C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E113C8" w14:textId="6C969161" w:rsidR="00C76939" w:rsidRDefault="00C76939">
      <w:pPr>
        <w:rPr>
          <w:rFonts w:ascii="Courier New" w:hAnsi="Courier New" w:cs="Courier New"/>
          <w:sz w:val="24"/>
          <w:szCs w:val="24"/>
        </w:rPr>
      </w:pPr>
    </w:p>
    <w:p w14:paraId="2224B973" w14:textId="372072D7" w:rsidR="00973857" w:rsidRDefault="0097385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Screenshots: </w:t>
      </w:r>
    </w:p>
    <w:p w14:paraId="72E277D2" w14:textId="6022F397" w:rsidR="00973857" w:rsidRDefault="0097385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K=1:</w:t>
      </w:r>
    </w:p>
    <w:p w14:paraId="5230A8C3" w14:textId="7D6BA2ED" w:rsidR="00973857" w:rsidRDefault="001D56CA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564DBE" wp14:editId="7AF13E5F">
            <wp:extent cx="5723890" cy="822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F9C4" w14:textId="2C8202D0" w:rsidR="00973857" w:rsidRDefault="0097385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K=5:</w:t>
      </w:r>
    </w:p>
    <w:p w14:paraId="441D9A78" w14:textId="37CE2BDC" w:rsidR="00973857" w:rsidRDefault="001D56CA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7B7565F8" wp14:editId="4C4E950C">
            <wp:extent cx="5133975" cy="78555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675" cy="7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3293" w14:textId="77DA5993" w:rsidR="00973857" w:rsidRDefault="00973857">
      <w:pPr>
        <w:rPr>
          <w:noProof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K=11:</w:t>
      </w:r>
      <w:r w:rsidRPr="00973857">
        <w:rPr>
          <w:noProof/>
        </w:rPr>
        <w:t xml:space="preserve"> </w:t>
      </w:r>
    </w:p>
    <w:p w14:paraId="0EAB448E" w14:textId="22AE81ED" w:rsidR="001D56CA" w:rsidRPr="00044086" w:rsidDel="00EE7B1B" w:rsidRDefault="001D56CA">
      <w:pPr>
        <w:rPr>
          <w:del w:id="78" w:author="Junhao Du" w:date="2018-11-04T10:39:00Z"/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1BBB176C" wp14:editId="4F0655F9">
            <wp:extent cx="4143375" cy="783342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9348" cy="78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42B9" w14:textId="20D0FFFA" w:rsidR="00EA05BF" w:rsidRPr="00044086" w:rsidDel="00EE7B1B" w:rsidRDefault="00EA05BF">
      <w:pPr>
        <w:rPr>
          <w:del w:id="79" w:author="Junhao Du" w:date="2018-11-04T10:39:00Z"/>
          <w:rFonts w:asciiTheme="majorHAnsi" w:hAnsiTheme="majorHAnsi" w:cstheme="majorHAnsi"/>
          <w:sz w:val="28"/>
          <w:szCs w:val="28"/>
        </w:rPr>
      </w:pPr>
      <w:del w:id="80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U(Win, bet)=W-B</w:delText>
        </w:r>
      </w:del>
    </w:p>
    <w:p w14:paraId="4B72F696" w14:textId="3FC34FF6" w:rsidR="00EA05BF" w:rsidRPr="00044086" w:rsidDel="00EE7B1B" w:rsidRDefault="00EA05BF">
      <w:pPr>
        <w:rPr>
          <w:del w:id="81" w:author="Junhao Du" w:date="2018-11-04T10:39:00Z"/>
          <w:rFonts w:asciiTheme="majorHAnsi" w:hAnsiTheme="majorHAnsi" w:cstheme="majorHAnsi"/>
          <w:sz w:val="28"/>
          <w:szCs w:val="28"/>
        </w:rPr>
      </w:pPr>
      <w:del w:id="82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U(lose, bet)=L-B</w:delText>
        </w:r>
      </w:del>
    </w:p>
    <w:p w14:paraId="11E731D7" w14:textId="12308B74" w:rsidR="00EA05BF" w:rsidRPr="00044086" w:rsidDel="00EE7B1B" w:rsidRDefault="00EA05BF">
      <w:pPr>
        <w:rPr>
          <w:del w:id="83" w:author="Junhao Du" w:date="2018-11-04T10:39:00Z"/>
          <w:rFonts w:asciiTheme="majorHAnsi" w:hAnsiTheme="majorHAnsi" w:cstheme="majorHAnsi"/>
          <w:sz w:val="28"/>
          <w:szCs w:val="28"/>
        </w:rPr>
      </w:pPr>
      <w:del w:id="84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So U(bet)=Pw*U(win, bet)+Pl*U(lose, bet)</w:delText>
        </w:r>
      </w:del>
    </w:p>
    <w:p w14:paraId="319315EA" w14:textId="3EEC6E95" w:rsidR="00EA05BF" w:rsidRPr="00044086" w:rsidDel="00EE7B1B" w:rsidRDefault="00EA05BF">
      <w:pPr>
        <w:rPr>
          <w:del w:id="85" w:author="Junhao Du" w:date="2018-11-04T10:39:00Z"/>
          <w:rFonts w:asciiTheme="majorHAnsi" w:hAnsiTheme="majorHAnsi" w:cstheme="majorHAnsi"/>
          <w:sz w:val="28"/>
          <w:szCs w:val="28"/>
        </w:rPr>
      </w:pPr>
      <w:del w:id="86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=Pw*(W-B)+(1-Pw)*(L-B)</w:delText>
        </w:r>
      </w:del>
    </w:p>
    <w:p w14:paraId="12D715BA" w14:textId="0F5B12BD" w:rsidR="00EA05BF" w:rsidRPr="00044086" w:rsidDel="00EE7B1B" w:rsidRDefault="00EA05BF">
      <w:pPr>
        <w:rPr>
          <w:del w:id="87" w:author="Junhao Du" w:date="2018-11-04T10:39:00Z"/>
          <w:rFonts w:asciiTheme="majorHAnsi" w:hAnsiTheme="majorHAnsi" w:cstheme="majorHAnsi"/>
          <w:sz w:val="28"/>
          <w:szCs w:val="28"/>
        </w:rPr>
      </w:pPr>
    </w:p>
    <w:p w14:paraId="4131E8AF" w14:textId="48B6BFBD" w:rsidR="00EA05BF" w:rsidRPr="00044086" w:rsidDel="00EE7B1B" w:rsidRDefault="00EA05BF">
      <w:pPr>
        <w:rPr>
          <w:del w:id="88" w:author="Junhao Du" w:date="2018-11-04T10:39:00Z"/>
          <w:rFonts w:asciiTheme="majorHAnsi" w:hAnsiTheme="majorHAnsi" w:cstheme="majorHAnsi"/>
          <w:sz w:val="28"/>
          <w:szCs w:val="28"/>
        </w:rPr>
      </w:pPr>
      <w:del w:id="89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If U(bet)&gt;0 we would like to bet so</w:delText>
        </w:r>
      </w:del>
    </w:p>
    <w:p w14:paraId="503C6704" w14:textId="742667F0" w:rsidR="00EA05BF" w:rsidRPr="00044086" w:rsidDel="00EE7B1B" w:rsidRDefault="00EA05BF">
      <w:pPr>
        <w:rPr>
          <w:del w:id="90" w:author="Junhao Du" w:date="2018-11-04T10:39:00Z"/>
          <w:rFonts w:asciiTheme="majorHAnsi" w:hAnsiTheme="majorHAnsi" w:cstheme="majorHAnsi"/>
          <w:sz w:val="28"/>
          <w:szCs w:val="28"/>
        </w:rPr>
      </w:pPr>
      <w:del w:id="91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U(bet)&gt;0</w:delText>
        </w:r>
        <w:r w:rsidRPr="00044086" w:rsidDel="00EE7B1B">
          <w:rPr>
            <w:rFonts w:asciiTheme="majorHAnsi" w:hAnsiTheme="majorHAnsi" w:cstheme="majorHAnsi"/>
            <w:sz w:val="28"/>
            <w:szCs w:val="28"/>
          </w:rPr>
          <w:sym w:font="Wingdings" w:char="F0E8"/>
        </w:r>
        <w:r w:rsidRPr="00044086" w:rsidDel="00EE7B1B">
          <w:rPr>
            <w:rFonts w:asciiTheme="majorHAnsi" w:hAnsiTheme="majorHAnsi" w:cstheme="majorHAnsi"/>
            <w:sz w:val="28"/>
            <w:szCs w:val="28"/>
          </w:rPr>
          <w:delText xml:space="preserve"> Pw*(W-B)+(1-Pw)*(L-B)&gt;0</w:delText>
        </w:r>
      </w:del>
    </w:p>
    <w:p w14:paraId="52BA29B6" w14:textId="22772E0B" w:rsidR="00EA05BF" w:rsidRPr="00044086" w:rsidDel="00EE7B1B" w:rsidRDefault="00EA05BF">
      <w:pPr>
        <w:rPr>
          <w:del w:id="92" w:author="Junhao Du" w:date="2018-11-04T10:39:00Z"/>
          <w:rFonts w:asciiTheme="majorHAnsi" w:hAnsiTheme="majorHAnsi" w:cstheme="majorHAnsi"/>
          <w:sz w:val="28"/>
          <w:szCs w:val="28"/>
        </w:rPr>
      </w:pPr>
      <w:del w:id="93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Pw*W-Pw*B+L-B-Pw*L+Pw*B&gt;0</w:delText>
        </w:r>
      </w:del>
    </w:p>
    <w:p w14:paraId="69FBBF47" w14:textId="73D45B6C" w:rsidR="00EA05BF" w:rsidRPr="00044086" w:rsidDel="00EE7B1B" w:rsidRDefault="00EA05BF">
      <w:pPr>
        <w:rPr>
          <w:del w:id="94" w:author="Junhao Du" w:date="2018-11-04T10:39:00Z"/>
          <w:rFonts w:asciiTheme="majorHAnsi" w:hAnsiTheme="majorHAnsi" w:cstheme="majorHAnsi"/>
          <w:sz w:val="28"/>
          <w:szCs w:val="28"/>
        </w:rPr>
      </w:pPr>
      <w:del w:id="95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Pw*W+L-B-Pw*L&gt;0</w:delText>
        </w:r>
      </w:del>
    </w:p>
    <w:p w14:paraId="6045B491" w14:textId="673784E2" w:rsidR="00EA05BF" w:rsidRPr="00044086" w:rsidDel="00EE7B1B" w:rsidRDefault="00EA05BF" w:rsidP="00EA05BF">
      <w:pPr>
        <w:ind w:firstLine="720"/>
        <w:rPr>
          <w:del w:id="96" w:author="Junhao Du" w:date="2018-11-04T10:39:00Z"/>
          <w:rFonts w:asciiTheme="majorHAnsi" w:hAnsiTheme="majorHAnsi" w:cstheme="majorHAnsi"/>
          <w:sz w:val="28"/>
          <w:szCs w:val="28"/>
        </w:rPr>
      </w:pPr>
      <w:del w:id="97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 xml:space="preserve">Because W&gt;L </w:delText>
        </w:r>
      </w:del>
    </w:p>
    <w:p w14:paraId="373AA042" w14:textId="71AAFCB0" w:rsidR="00EA05BF" w:rsidRPr="00044086" w:rsidDel="00EE7B1B" w:rsidRDefault="00EA05BF">
      <w:pPr>
        <w:rPr>
          <w:del w:id="98" w:author="Junhao Du" w:date="2018-11-04T10:39:00Z"/>
          <w:rFonts w:asciiTheme="majorHAnsi" w:hAnsiTheme="majorHAnsi" w:cstheme="majorHAnsi"/>
          <w:sz w:val="28"/>
          <w:szCs w:val="28"/>
        </w:rPr>
      </w:pPr>
      <w:del w:id="99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Pw&gt;(B-L)/(W-L)</w:delText>
        </w:r>
      </w:del>
    </w:p>
    <w:p w14:paraId="7528D80D" w14:textId="47ACE638" w:rsidR="008008C3" w:rsidRPr="00044086" w:rsidDel="00EE7B1B" w:rsidRDefault="008008C3">
      <w:pPr>
        <w:rPr>
          <w:del w:id="100" w:author="Junhao Du" w:date="2018-11-04T10:39:00Z"/>
          <w:rFonts w:asciiTheme="majorHAnsi" w:hAnsiTheme="majorHAnsi" w:cstheme="majorHAnsi"/>
          <w:sz w:val="28"/>
          <w:szCs w:val="28"/>
        </w:rPr>
      </w:pPr>
    </w:p>
    <w:p w14:paraId="746A13F6" w14:textId="2211DBC7" w:rsidR="008008C3" w:rsidRPr="00044086" w:rsidDel="00EE7B1B" w:rsidRDefault="008008C3">
      <w:pPr>
        <w:rPr>
          <w:del w:id="101" w:author="Junhao Du" w:date="2018-11-04T10:39:00Z"/>
          <w:rFonts w:asciiTheme="majorHAnsi" w:hAnsiTheme="majorHAnsi" w:cstheme="majorHAnsi"/>
          <w:sz w:val="28"/>
          <w:szCs w:val="28"/>
        </w:rPr>
      </w:pPr>
      <w:del w:id="102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2.</w:delText>
        </w:r>
      </w:del>
    </w:p>
    <w:p w14:paraId="09C8ACFB" w14:textId="22611DF1" w:rsidR="008008C3" w:rsidRPr="00044086" w:rsidDel="00EE7B1B" w:rsidRDefault="008008C3">
      <w:pPr>
        <w:rPr>
          <w:del w:id="103" w:author="Junhao Du" w:date="2018-11-04T10:39:00Z"/>
          <w:rFonts w:asciiTheme="majorHAnsi" w:hAnsiTheme="majorHAnsi" w:cstheme="majorHAnsi"/>
          <w:sz w:val="28"/>
          <w:szCs w:val="28"/>
        </w:rPr>
      </w:pPr>
      <w:del w:id="104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Solution:</w:delText>
        </w:r>
      </w:del>
    </w:p>
    <w:p w14:paraId="78FDD8A3" w14:textId="44284B70" w:rsidR="00636C1E" w:rsidRPr="00044086" w:rsidDel="00EE7B1B" w:rsidRDefault="00636C1E" w:rsidP="00636C1E">
      <w:pPr>
        <w:rPr>
          <w:del w:id="105" w:author="Junhao Du" w:date="2018-11-04T10:39:00Z"/>
          <w:rFonts w:asciiTheme="majorHAnsi" w:hAnsiTheme="majorHAnsi" w:cstheme="majorHAnsi"/>
          <w:sz w:val="28"/>
          <w:szCs w:val="28"/>
        </w:rPr>
      </w:pPr>
      <w:del w:id="106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For the green wallet, the probability to pull a dime followed by two pennies= (4/10) x (6/9) x (5/8) = 120/720</w:delText>
        </w:r>
        <w:r w:rsidR="004825D4" w:rsidRPr="00044086" w:rsidDel="00EE7B1B">
          <w:rPr>
            <w:rFonts w:asciiTheme="majorHAnsi" w:hAnsiTheme="majorHAnsi" w:cstheme="majorHAnsi"/>
            <w:sz w:val="28"/>
            <w:szCs w:val="28"/>
          </w:rPr>
          <w:delText>=1/6</w:delText>
        </w:r>
      </w:del>
    </w:p>
    <w:p w14:paraId="3D6CDDB3" w14:textId="7DAED68C" w:rsidR="00636C1E" w:rsidRPr="00044086" w:rsidDel="00EE7B1B" w:rsidRDefault="00636C1E" w:rsidP="00636C1E">
      <w:pPr>
        <w:rPr>
          <w:del w:id="107" w:author="Junhao Du" w:date="2018-11-04T10:39:00Z"/>
          <w:rFonts w:asciiTheme="majorHAnsi" w:hAnsiTheme="majorHAnsi" w:cstheme="majorHAnsi"/>
          <w:sz w:val="28"/>
          <w:szCs w:val="28"/>
        </w:rPr>
      </w:pPr>
      <w:del w:id="108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For the black wallet, the probability pulled a dime followed by two pennies= (2/10) x (8/9) x (7/8) = 112/720</w:delText>
        </w:r>
      </w:del>
    </w:p>
    <w:p w14:paraId="636D11CA" w14:textId="65C4A2C6" w:rsidR="00636C1E" w:rsidRPr="00044086" w:rsidDel="00EE7B1B" w:rsidRDefault="004825D4">
      <w:pPr>
        <w:rPr>
          <w:del w:id="109" w:author="Junhao Du" w:date="2018-11-04T10:39:00Z"/>
          <w:rFonts w:asciiTheme="majorHAnsi" w:hAnsiTheme="majorHAnsi" w:cstheme="majorHAnsi"/>
          <w:b/>
          <w:sz w:val="28"/>
          <w:szCs w:val="28"/>
        </w:rPr>
      </w:pPr>
      <w:del w:id="110" w:author="Junhao Du" w:date="2018-11-04T10:39:00Z">
        <w:r w:rsidRPr="00044086" w:rsidDel="00EE7B1B">
          <w:rPr>
            <w:rFonts w:asciiTheme="majorHAnsi" w:hAnsiTheme="majorHAnsi" w:cstheme="majorHAnsi"/>
            <w:b/>
            <w:sz w:val="28"/>
            <w:szCs w:val="28"/>
          </w:rPr>
          <w:delText>.</w:delText>
        </w:r>
        <w:r w:rsidR="005970D6" w:rsidRPr="00044086" w:rsidDel="00EE7B1B">
          <w:rPr>
            <w:rFonts w:asciiTheme="majorHAnsi" w:hAnsiTheme="majorHAnsi" w:cstheme="majorHAnsi"/>
            <w:b/>
            <w:sz w:val="28"/>
            <w:szCs w:val="28"/>
          </w:rPr>
          <w:delText xml:space="preserve"> Which wallet were you more likely to have picked if you pulled a dime followed by two pennies from i</w:delText>
        </w:r>
        <w:r w:rsidRPr="00044086" w:rsidDel="00EE7B1B">
          <w:rPr>
            <w:rFonts w:asciiTheme="majorHAnsi" w:hAnsiTheme="majorHAnsi" w:cstheme="majorHAnsi"/>
            <w:b/>
            <w:sz w:val="28"/>
            <w:szCs w:val="28"/>
          </w:rPr>
          <w:delText>t?</w:delText>
        </w:r>
      </w:del>
    </w:p>
    <w:p w14:paraId="11C88740" w14:textId="3F31A25F" w:rsidR="004825D4" w:rsidRPr="00044086" w:rsidDel="00EE7B1B" w:rsidRDefault="004825D4">
      <w:pPr>
        <w:rPr>
          <w:del w:id="111" w:author="Junhao Du" w:date="2018-11-04T10:39:00Z"/>
          <w:rFonts w:asciiTheme="majorHAnsi" w:hAnsiTheme="majorHAnsi" w:cstheme="majorHAnsi"/>
          <w:sz w:val="28"/>
          <w:szCs w:val="28"/>
        </w:rPr>
      </w:pPr>
      <w:del w:id="112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For this question:</w:delText>
        </w:r>
      </w:del>
    </w:p>
    <w:p w14:paraId="25E497BA" w14:textId="17605A0C" w:rsidR="004825D4" w:rsidRPr="00154CB5" w:rsidDel="00EE7B1B" w:rsidRDefault="004825D4">
      <w:pPr>
        <w:rPr>
          <w:del w:id="113" w:author="Junhao Du" w:date="2018-11-04T10:39:00Z"/>
          <w:rFonts w:asciiTheme="majorHAnsi" w:hAnsiTheme="majorHAnsi" w:cstheme="majorHAnsi"/>
          <w:sz w:val="28"/>
          <w:szCs w:val="28"/>
          <w:u w:val="single"/>
        </w:rPr>
      </w:pPr>
      <w:del w:id="114" w:author="Junhao Du" w:date="2018-11-04T10:39:00Z">
        <w:r w:rsidRPr="00154CB5" w:rsidDel="00EE7B1B">
          <w:rPr>
            <w:rFonts w:asciiTheme="majorHAnsi" w:hAnsiTheme="majorHAnsi" w:cstheme="majorHAnsi"/>
            <w:sz w:val="28"/>
            <w:szCs w:val="28"/>
            <w:u w:val="single"/>
          </w:rPr>
          <w:delText>We assume that the probability to use one of the wallets is same and equal to ½=50%;</w:delText>
        </w:r>
      </w:del>
    </w:p>
    <w:p w14:paraId="28C131A5" w14:textId="394131F7" w:rsidR="004825D4" w:rsidRPr="00044086" w:rsidDel="00EE7B1B" w:rsidRDefault="004825D4">
      <w:pPr>
        <w:rPr>
          <w:del w:id="115" w:author="Junhao Du" w:date="2018-11-04T10:39:00Z"/>
          <w:rFonts w:asciiTheme="majorHAnsi" w:hAnsiTheme="majorHAnsi" w:cstheme="majorHAnsi"/>
          <w:sz w:val="28"/>
          <w:szCs w:val="28"/>
        </w:rPr>
      </w:pPr>
      <w:del w:id="116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So:</w:delText>
        </w:r>
      </w:del>
    </w:p>
    <w:p w14:paraId="0CF12F70" w14:textId="1526B536" w:rsidR="004825D4" w:rsidRPr="00044086" w:rsidDel="00EE7B1B" w:rsidRDefault="004825D4">
      <w:pPr>
        <w:rPr>
          <w:del w:id="117" w:author="Junhao Du" w:date="2018-11-04T10:39:00Z"/>
          <w:rFonts w:asciiTheme="majorHAnsi" w:hAnsiTheme="majorHAnsi" w:cstheme="majorHAnsi"/>
          <w:sz w:val="28"/>
          <w:szCs w:val="28"/>
        </w:rPr>
      </w:pPr>
    </w:p>
    <w:p w14:paraId="1EAF7687" w14:textId="0902A25A" w:rsidR="004825D4" w:rsidRPr="00044086" w:rsidDel="00EE7B1B" w:rsidRDefault="004825D4">
      <w:pPr>
        <w:rPr>
          <w:del w:id="118" w:author="Junhao Du" w:date="2018-11-04T10:39:00Z"/>
          <w:rFonts w:asciiTheme="majorHAnsi" w:hAnsiTheme="majorHAnsi" w:cstheme="majorHAnsi"/>
          <w:sz w:val="28"/>
          <w:szCs w:val="28"/>
        </w:rPr>
      </w:pPr>
    </w:p>
    <w:p w14:paraId="65C102A8" w14:textId="37DB1D3F" w:rsidR="004825D4" w:rsidRPr="00044086" w:rsidDel="00EE7B1B" w:rsidRDefault="004825D4">
      <w:pPr>
        <w:rPr>
          <w:del w:id="119" w:author="Junhao Du" w:date="2018-11-04T10:39:00Z"/>
          <w:rFonts w:asciiTheme="majorHAnsi" w:hAnsiTheme="majorHAnsi" w:cstheme="majorHAnsi"/>
          <w:sz w:val="28"/>
          <w:szCs w:val="28"/>
        </w:rPr>
      </w:pPr>
      <w:del w:id="120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For the green wallet, the P=</w:delText>
        </w:r>
      </w:del>
    </w:p>
    <w:p w14:paraId="509EFCF0" w14:textId="628CE66F" w:rsidR="004825D4" w:rsidRPr="00044086" w:rsidDel="00EE7B1B" w:rsidRDefault="004825D4">
      <w:pPr>
        <w:rPr>
          <w:del w:id="121" w:author="Junhao Du" w:date="2018-11-04T10:39:00Z"/>
          <w:rFonts w:asciiTheme="majorHAnsi" w:hAnsiTheme="majorHAnsi" w:cstheme="majorHAnsi"/>
          <w:color w:val="444444"/>
          <w:sz w:val="28"/>
          <w:szCs w:val="28"/>
        </w:rPr>
      </w:pPr>
      <w:del w:id="122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(0.5*(120/720))/(0.5*(120/720)+0.5*(112/720))=120/(120+112)=</w:delText>
        </w:r>
        <w:r w:rsidRPr="00044086" w:rsidDel="00EE7B1B">
          <w:rPr>
            <w:rFonts w:asciiTheme="majorHAnsi" w:hAnsiTheme="majorHAnsi" w:cstheme="majorHAnsi"/>
            <w:color w:val="444444"/>
            <w:sz w:val="28"/>
            <w:szCs w:val="28"/>
          </w:rPr>
          <w:delText xml:space="preserve"> 0.517241379</w:delText>
        </w:r>
      </w:del>
    </w:p>
    <w:p w14:paraId="2B487CC4" w14:textId="5990BD00" w:rsidR="004825D4" w:rsidRPr="00044086" w:rsidDel="00EE7B1B" w:rsidRDefault="004825D4">
      <w:pPr>
        <w:rPr>
          <w:del w:id="123" w:author="Junhao Du" w:date="2018-11-04T10:39:00Z"/>
          <w:rFonts w:asciiTheme="majorHAnsi" w:hAnsiTheme="majorHAnsi" w:cstheme="majorHAnsi"/>
          <w:sz w:val="28"/>
          <w:szCs w:val="28"/>
        </w:rPr>
      </w:pPr>
      <w:del w:id="124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For the black wallet, the P=</w:delText>
        </w:r>
      </w:del>
    </w:p>
    <w:p w14:paraId="705584F2" w14:textId="4317BA87" w:rsidR="004825D4" w:rsidRPr="00044086" w:rsidDel="00EE7B1B" w:rsidRDefault="004825D4">
      <w:pPr>
        <w:rPr>
          <w:del w:id="125" w:author="Junhao Du" w:date="2018-11-04T10:39:00Z"/>
          <w:rFonts w:asciiTheme="majorHAnsi" w:hAnsiTheme="majorHAnsi" w:cstheme="majorHAnsi"/>
          <w:color w:val="444444"/>
          <w:sz w:val="28"/>
          <w:szCs w:val="28"/>
        </w:rPr>
      </w:pPr>
      <w:del w:id="126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(0.5*(112/720))/(0.5*(120/720)+0.5*(112/720))=112/(120+112)=</w:delText>
        </w:r>
        <w:r w:rsidRPr="00044086" w:rsidDel="00EE7B1B">
          <w:rPr>
            <w:rFonts w:asciiTheme="majorHAnsi" w:hAnsiTheme="majorHAnsi" w:cstheme="majorHAnsi"/>
            <w:color w:val="444444"/>
            <w:sz w:val="28"/>
            <w:szCs w:val="28"/>
          </w:rPr>
          <w:delText xml:space="preserve"> 0.482758621</w:delText>
        </w:r>
      </w:del>
    </w:p>
    <w:p w14:paraId="4667B255" w14:textId="005BA982" w:rsidR="004825D4" w:rsidRPr="00044086" w:rsidDel="00EE7B1B" w:rsidRDefault="004825D4">
      <w:pPr>
        <w:rPr>
          <w:del w:id="127" w:author="Junhao Du" w:date="2018-11-04T10:39:00Z"/>
          <w:rFonts w:asciiTheme="majorHAnsi" w:hAnsiTheme="majorHAnsi" w:cstheme="majorHAnsi"/>
          <w:sz w:val="28"/>
          <w:szCs w:val="28"/>
        </w:rPr>
      </w:pPr>
    </w:p>
    <w:p w14:paraId="61987B04" w14:textId="0A0D1380" w:rsidR="004825D4" w:rsidRPr="00044086" w:rsidDel="00EE7B1B" w:rsidRDefault="004825D4">
      <w:pPr>
        <w:rPr>
          <w:del w:id="128" w:author="Junhao Du" w:date="2018-11-04T10:39:00Z"/>
          <w:rFonts w:asciiTheme="majorHAnsi" w:hAnsiTheme="majorHAnsi" w:cstheme="majorHAnsi"/>
          <w:b/>
          <w:sz w:val="28"/>
          <w:szCs w:val="28"/>
        </w:rPr>
      </w:pPr>
      <w:del w:id="129" w:author="Junhao Du" w:date="2018-11-04T10:39:00Z">
        <w:r w:rsidRPr="00044086" w:rsidDel="00EE7B1B">
          <w:rPr>
            <w:rFonts w:asciiTheme="majorHAnsi" w:hAnsiTheme="majorHAnsi" w:cstheme="majorHAnsi"/>
            <w:b/>
            <w:sz w:val="28"/>
            <w:szCs w:val="28"/>
          </w:rPr>
          <w:delText>.What is the probability that the optimal answer you gave in the previous question was wrong?</w:delText>
        </w:r>
      </w:del>
    </w:p>
    <w:p w14:paraId="47738752" w14:textId="32B1D44B" w:rsidR="004825D4" w:rsidRPr="00044086" w:rsidDel="00EE7B1B" w:rsidRDefault="004825D4">
      <w:pPr>
        <w:rPr>
          <w:del w:id="130" w:author="Junhao Du" w:date="2018-11-04T10:39:00Z"/>
          <w:rFonts w:asciiTheme="majorHAnsi" w:hAnsiTheme="majorHAnsi" w:cstheme="majorHAnsi"/>
          <w:b/>
          <w:sz w:val="28"/>
          <w:szCs w:val="28"/>
        </w:rPr>
      </w:pPr>
    </w:p>
    <w:p w14:paraId="4CA1DF1B" w14:textId="44DA60A7" w:rsidR="004825D4" w:rsidRPr="00044086" w:rsidDel="00EE7B1B" w:rsidRDefault="004825D4">
      <w:pPr>
        <w:rPr>
          <w:del w:id="131" w:author="Junhao Du" w:date="2018-11-04T10:39:00Z"/>
          <w:rFonts w:asciiTheme="majorHAnsi" w:hAnsiTheme="majorHAnsi" w:cstheme="majorHAnsi"/>
          <w:sz w:val="28"/>
          <w:szCs w:val="28"/>
        </w:rPr>
      </w:pPr>
      <w:del w:id="132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Because we should consider about the past experience, the probability of using the wallet is not equal to ½=0.5</w:delText>
        </w:r>
      </w:del>
    </w:p>
    <w:p w14:paraId="100945F0" w14:textId="00750186" w:rsidR="004825D4" w:rsidRPr="00154CB5" w:rsidDel="00EE7B1B" w:rsidRDefault="004825D4">
      <w:pPr>
        <w:rPr>
          <w:del w:id="133" w:author="Junhao Du" w:date="2018-11-04T10:39:00Z"/>
          <w:rFonts w:asciiTheme="majorHAnsi" w:hAnsiTheme="majorHAnsi" w:cstheme="majorHAnsi"/>
          <w:sz w:val="28"/>
          <w:szCs w:val="28"/>
          <w:u w:val="single"/>
        </w:rPr>
      </w:pPr>
      <w:del w:id="134" w:author="Junhao Du" w:date="2018-11-04T10:39:00Z">
        <w:r w:rsidRPr="00154CB5" w:rsidDel="00EE7B1B">
          <w:rPr>
            <w:rFonts w:asciiTheme="majorHAnsi" w:hAnsiTheme="majorHAnsi" w:cstheme="majorHAnsi"/>
            <w:sz w:val="28"/>
            <w:szCs w:val="28"/>
            <w:u w:val="single"/>
          </w:rPr>
          <w:delText>The Pb=1/5 and the Pg=4/5</w:delText>
        </w:r>
      </w:del>
    </w:p>
    <w:p w14:paraId="6194A63D" w14:textId="4D9A1FFC" w:rsidR="004825D4" w:rsidRPr="00044086" w:rsidDel="00EE7B1B" w:rsidRDefault="004825D4">
      <w:pPr>
        <w:rPr>
          <w:del w:id="135" w:author="Junhao Du" w:date="2018-11-04T10:39:00Z"/>
          <w:rFonts w:asciiTheme="majorHAnsi" w:hAnsiTheme="majorHAnsi" w:cstheme="majorHAnsi"/>
          <w:sz w:val="28"/>
          <w:szCs w:val="28"/>
        </w:rPr>
      </w:pPr>
      <w:del w:id="136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 xml:space="preserve">So </w:delText>
        </w:r>
      </w:del>
    </w:p>
    <w:p w14:paraId="24A65528" w14:textId="56DBE14F" w:rsidR="004825D4" w:rsidRPr="00044086" w:rsidDel="00EE7B1B" w:rsidRDefault="004825D4" w:rsidP="004825D4">
      <w:pPr>
        <w:rPr>
          <w:del w:id="137" w:author="Junhao Du" w:date="2018-11-04T10:39:00Z"/>
          <w:rFonts w:asciiTheme="majorHAnsi" w:hAnsiTheme="majorHAnsi" w:cstheme="majorHAnsi"/>
          <w:sz w:val="28"/>
          <w:szCs w:val="28"/>
        </w:rPr>
      </w:pPr>
      <w:del w:id="138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For the green wallet, the P=</w:delText>
        </w:r>
      </w:del>
    </w:p>
    <w:p w14:paraId="62E75F70" w14:textId="4423CFA2" w:rsidR="004825D4" w:rsidRPr="00044086" w:rsidDel="00EE7B1B" w:rsidRDefault="004825D4">
      <w:pPr>
        <w:rPr>
          <w:del w:id="139" w:author="Junhao Du" w:date="2018-11-04T10:39:00Z"/>
          <w:rFonts w:asciiTheme="majorHAnsi" w:hAnsiTheme="majorHAnsi" w:cstheme="majorHAnsi"/>
          <w:color w:val="444444"/>
          <w:sz w:val="28"/>
          <w:szCs w:val="28"/>
        </w:rPr>
      </w:pPr>
      <w:del w:id="140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(4/5*(120/720))/(4/5*(120/720)+1/5*(112/720))=</w:delText>
        </w:r>
        <w:r w:rsidRPr="00044086" w:rsidDel="00EE7B1B">
          <w:rPr>
            <w:rFonts w:asciiTheme="majorHAnsi" w:hAnsiTheme="majorHAnsi" w:cstheme="majorHAnsi"/>
            <w:color w:val="444444"/>
            <w:sz w:val="28"/>
            <w:szCs w:val="28"/>
          </w:rPr>
          <w:delText xml:space="preserve"> 0.810810811</w:delText>
        </w:r>
      </w:del>
    </w:p>
    <w:p w14:paraId="6ABECCA3" w14:textId="04B8AFD6" w:rsidR="004825D4" w:rsidRPr="00044086" w:rsidDel="00EE7B1B" w:rsidRDefault="004825D4">
      <w:pPr>
        <w:rPr>
          <w:del w:id="141" w:author="Junhao Du" w:date="2018-11-04T10:39:00Z"/>
          <w:rFonts w:asciiTheme="majorHAnsi" w:hAnsiTheme="majorHAnsi" w:cstheme="majorHAnsi"/>
          <w:sz w:val="28"/>
          <w:szCs w:val="28"/>
        </w:rPr>
      </w:pPr>
      <w:del w:id="142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For the black wallet, the P=</w:delText>
        </w:r>
      </w:del>
    </w:p>
    <w:p w14:paraId="73B83C9F" w14:textId="44B2CBB9" w:rsidR="004825D4" w:rsidRPr="00044086" w:rsidDel="00EE7B1B" w:rsidRDefault="004825D4">
      <w:pPr>
        <w:rPr>
          <w:del w:id="143" w:author="Junhao Du" w:date="2018-11-04T10:39:00Z"/>
          <w:rFonts w:asciiTheme="majorHAnsi" w:hAnsiTheme="majorHAnsi" w:cstheme="majorHAnsi"/>
          <w:color w:val="444444"/>
          <w:sz w:val="28"/>
          <w:szCs w:val="28"/>
        </w:rPr>
      </w:pPr>
      <w:del w:id="144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 xml:space="preserve">(1/5*(112/720))/(4/5*(120/720)+1/5*(112/720))=   </w:delText>
        </w:r>
        <w:r w:rsidRPr="00044086" w:rsidDel="00EE7B1B">
          <w:rPr>
            <w:rFonts w:asciiTheme="majorHAnsi" w:hAnsiTheme="majorHAnsi" w:cstheme="majorHAnsi"/>
            <w:color w:val="444444"/>
            <w:sz w:val="28"/>
            <w:szCs w:val="28"/>
          </w:rPr>
          <w:delText>0.189189189</w:delText>
        </w:r>
      </w:del>
    </w:p>
    <w:p w14:paraId="62A3C3E5" w14:textId="1A3E4D07" w:rsidR="006623AA" w:rsidRPr="00044086" w:rsidDel="00EE7B1B" w:rsidRDefault="006623AA">
      <w:pPr>
        <w:rPr>
          <w:del w:id="145" w:author="Junhao Du" w:date="2018-11-04T10:39:00Z"/>
          <w:rFonts w:asciiTheme="majorHAnsi" w:hAnsiTheme="majorHAnsi" w:cstheme="majorHAnsi"/>
          <w:sz w:val="28"/>
          <w:szCs w:val="28"/>
        </w:rPr>
      </w:pPr>
    </w:p>
    <w:p w14:paraId="54EC5E3F" w14:textId="09DC1DA0" w:rsidR="006623AA" w:rsidRPr="00044086" w:rsidDel="00EE7B1B" w:rsidRDefault="006623AA">
      <w:pPr>
        <w:rPr>
          <w:del w:id="146" w:author="Junhao Du" w:date="2018-11-04T10:39:00Z"/>
          <w:rFonts w:asciiTheme="majorHAnsi" w:hAnsiTheme="majorHAnsi" w:cstheme="majorHAnsi"/>
          <w:sz w:val="28"/>
          <w:szCs w:val="28"/>
        </w:rPr>
      </w:pPr>
      <w:del w:id="147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3.</w:delText>
        </w:r>
      </w:del>
    </w:p>
    <w:p w14:paraId="3CEAAED7" w14:textId="4B9FC0C6" w:rsidR="006623AA" w:rsidRPr="00044086" w:rsidDel="00EE7B1B" w:rsidRDefault="006623AA">
      <w:pPr>
        <w:rPr>
          <w:del w:id="148" w:author="Junhao Du" w:date="2018-11-04T10:39:00Z"/>
          <w:rFonts w:asciiTheme="majorHAnsi" w:hAnsiTheme="majorHAnsi" w:cstheme="majorHAnsi"/>
          <w:sz w:val="28"/>
          <w:szCs w:val="28"/>
        </w:rPr>
      </w:pPr>
      <w:del w:id="149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1).</w:delText>
        </w:r>
      </w:del>
    </w:p>
    <w:p w14:paraId="48E8B544" w14:textId="09445A8C" w:rsidR="00067B66" w:rsidRPr="00044086" w:rsidDel="00EE7B1B" w:rsidRDefault="00067B66" w:rsidP="00067B66">
      <w:pPr>
        <w:autoSpaceDE w:val="0"/>
        <w:autoSpaceDN w:val="0"/>
        <w:adjustRightInd w:val="0"/>
        <w:spacing w:after="0" w:line="240" w:lineRule="auto"/>
        <w:rPr>
          <w:del w:id="150" w:author="Junhao Du" w:date="2018-11-04T10:39:00Z"/>
          <w:rFonts w:asciiTheme="majorHAnsi" w:hAnsiTheme="majorHAnsi" w:cstheme="majorHAnsi"/>
          <w:sz w:val="28"/>
          <w:szCs w:val="28"/>
        </w:rPr>
      </w:pPr>
      <w:del w:id="151" w:author="Junhao Du" w:date="2018-11-04T10:39:00Z">
        <w:r w:rsidRPr="00044086" w:rsidDel="00EE7B1B">
          <w:rPr>
            <w:rFonts w:asciiTheme="majorHAnsi" w:hAnsiTheme="majorHAnsi" w:cstheme="majorHAnsi"/>
            <w:color w:val="0000FF"/>
            <w:sz w:val="28"/>
            <w:szCs w:val="28"/>
          </w:rPr>
          <w:delText>function</w:delText>
        </w:r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 xml:space="preserve"> data=part1(mean,var,n)</w:delText>
        </w:r>
      </w:del>
    </w:p>
    <w:p w14:paraId="227ED044" w14:textId="584100AE" w:rsidR="00067B66" w:rsidRPr="00044086" w:rsidDel="00EE7B1B" w:rsidRDefault="00067B66" w:rsidP="00067B66">
      <w:pPr>
        <w:autoSpaceDE w:val="0"/>
        <w:autoSpaceDN w:val="0"/>
        <w:adjustRightInd w:val="0"/>
        <w:spacing w:after="0" w:line="240" w:lineRule="auto"/>
        <w:rPr>
          <w:del w:id="152" w:author="Junhao Du" w:date="2018-11-04T10:39:00Z"/>
          <w:rFonts w:asciiTheme="majorHAnsi" w:hAnsiTheme="majorHAnsi" w:cstheme="majorHAnsi"/>
          <w:sz w:val="28"/>
          <w:szCs w:val="28"/>
        </w:rPr>
      </w:pPr>
      <w:del w:id="153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 xml:space="preserve"> </w:delText>
        </w:r>
      </w:del>
    </w:p>
    <w:p w14:paraId="67758698" w14:textId="0BCDCAD5" w:rsidR="00067B66" w:rsidRPr="00044086" w:rsidDel="00EE7B1B" w:rsidRDefault="00067B66" w:rsidP="00067B66">
      <w:pPr>
        <w:autoSpaceDE w:val="0"/>
        <w:autoSpaceDN w:val="0"/>
        <w:adjustRightInd w:val="0"/>
        <w:spacing w:after="0" w:line="240" w:lineRule="auto"/>
        <w:rPr>
          <w:del w:id="154" w:author="Junhao Du" w:date="2018-11-04T10:39:00Z"/>
          <w:rFonts w:asciiTheme="majorHAnsi" w:hAnsiTheme="majorHAnsi" w:cstheme="majorHAnsi"/>
          <w:sz w:val="28"/>
          <w:szCs w:val="28"/>
        </w:rPr>
      </w:pPr>
      <w:del w:id="155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data = mean+var.*randn(n,1);</w:delText>
        </w:r>
      </w:del>
    </w:p>
    <w:p w14:paraId="06B041EE" w14:textId="02788424" w:rsidR="00E72EAE" w:rsidRPr="00044086" w:rsidDel="00EE7B1B" w:rsidRDefault="00E72EAE" w:rsidP="00E72EAE">
      <w:pPr>
        <w:autoSpaceDE w:val="0"/>
        <w:autoSpaceDN w:val="0"/>
        <w:adjustRightInd w:val="0"/>
        <w:spacing w:after="0" w:line="240" w:lineRule="auto"/>
        <w:rPr>
          <w:del w:id="156" w:author="Junhao Du" w:date="2018-11-04T10:39:00Z"/>
          <w:rFonts w:asciiTheme="majorHAnsi" w:hAnsiTheme="majorHAnsi" w:cstheme="majorHAnsi"/>
          <w:sz w:val="28"/>
          <w:szCs w:val="28"/>
        </w:rPr>
      </w:pPr>
      <w:del w:id="157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figure(1)</w:delText>
        </w:r>
      </w:del>
    </w:p>
    <w:p w14:paraId="32DDF8C4" w14:textId="04DD0656" w:rsidR="00E72EAE" w:rsidRPr="00044086" w:rsidDel="00EE7B1B" w:rsidRDefault="00E72EAE" w:rsidP="00E72EAE">
      <w:pPr>
        <w:autoSpaceDE w:val="0"/>
        <w:autoSpaceDN w:val="0"/>
        <w:adjustRightInd w:val="0"/>
        <w:spacing w:after="0" w:line="240" w:lineRule="auto"/>
        <w:rPr>
          <w:del w:id="158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  <w:del w:id="159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plot(data);</w:delText>
        </w:r>
      </w:del>
    </w:p>
    <w:p w14:paraId="3E717386" w14:textId="2E48BBCE" w:rsidR="00107D4E" w:rsidRPr="00044086" w:rsidDel="00EE7B1B" w:rsidRDefault="00107D4E" w:rsidP="00E72EAE">
      <w:pPr>
        <w:autoSpaceDE w:val="0"/>
        <w:autoSpaceDN w:val="0"/>
        <w:adjustRightInd w:val="0"/>
        <w:spacing w:after="0" w:line="240" w:lineRule="auto"/>
        <w:rPr>
          <w:del w:id="160" w:author="Junhao Du" w:date="2018-11-04T10:39:00Z"/>
          <w:rFonts w:asciiTheme="majorHAnsi" w:hAnsiTheme="majorHAnsi" w:cstheme="majorHAnsi"/>
          <w:sz w:val="28"/>
          <w:szCs w:val="28"/>
        </w:rPr>
      </w:pPr>
    </w:p>
    <w:p w14:paraId="6C99C130" w14:textId="00BFA05C" w:rsidR="00107D4E" w:rsidRPr="00044086" w:rsidDel="00EE7B1B" w:rsidRDefault="00107D4E" w:rsidP="00E72EAE">
      <w:pPr>
        <w:autoSpaceDE w:val="0"/>
        <w:autoSpaceDN w:val="0"/>
        <w:adjustRightInd w:val="0"/>
        <w:spacing w:after="0" w:line="240" w:lineRule="auto"/>
        <w:rPr>
          <w:del w:id="161" w:author="Junhao Du" w:date="2018-11-04T10:39:00Z"/>
          <w:rFonts w:asciiTheme="majorHAnsi" w:hAnsiTheme="majorHAnsi" w:cstheme="majorHAnsi"/>
          <w:sz w:val="28"/>
          <w:szCs w:val="28"/>
        </w:rPr>
      </w:pPr>
      <w:del w:id="162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I also attach my codes below</w:delText>
        </w:r>
      </w:del>
    </w:p>
    <w:p w14:paraId="7C4D2E81" w14:textId="4131B92C" w:rsidR="003754A9" w:rsidRPr="00044086" w:rsidDel="00EE7B1B" w:rsidRDefault="003754A9" w:rsidP="00E72EAE">
      <w:pPr>
        <w:autoSpaceDE w:val="0"/>
        <w:autoSpaceDN w:val="0"/>
        <w:adjustRightInd w:val="0"/>
        <w:spacing w:after="0" w:line="240" w:lineRule="auto"/>
        <w:rPr>
          <w:del w:id="163" w:author="Junhao Du" w:date="2018-11-04T10:39:00Z"/>
          <w:rFonts w:asciiTheme="majorHAnsi" w:hAnsiTheme="majorHAnsi" w:cstheme="majorHAnsi"/>
          <w:sz w:val="28"/>
          <w:szCs w:val="28"/>
        </w:rPr>
      </w:pPr>
      <w:del w:id="164" w:author="Junhao Du" w:date="2018-11-04T10:39:00Z">
        <w:r w:rsidRPr="00044086" w:rsidDel="00EE7B1B">
          <w:rPr>
            <w:rFonts w:asciiTheme="majorHAnsi" w:hAnsiTheme="majorHAnsi" w:cstheme="majorHAnsi"/>
            <w:noProof/>
            <w:sz w:val="28"/>
            <w:szCs w:val="28"/>
          </w:rPr>
          <w:drawing>
            <wp:inline distT="0" distB="0" distL="0" distR="0" wp14:anchorId="22238B1A" wp14:editId="489C3944">
              <wp:extent cx="4676190" cy="2742857"/>
              <wp:effectExtent l="0" t="0" r="0" b="635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190" cy="27428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82783D1" w14:textId="3471FDE1" w:rsidR="00067B66" w:rsidRPr="00044086" w:rsidDel="00EE7B1B" w:rsidRDefault="00107D4E">
      <w:pPr>
        <w:rPr>
          <w:del w:id="165" w:author="Junhao Du" w:date="2018-11-04T10:39:00Z"/>
          <w:rFonts w:asciiTheme="majorHAnsi" w:hAnsiTheme="majorHAnsi" w:cstheme="majorHAnsi"/>
          <w:sz w:val="28"/>
          <w:szCs w:val="28"/>
        </w:rPr>
      </w:pPr>
      <w:del w:id="166" w:author="Junhao Du" w:date="2018-11-04T10:39:00Z">
        <w:r w:rsidRPr="00044086" w:rsidDel="00EE7B1B">
          <w:rPr>
            <w:rFonts w:asciiTheme="majorHAnsi" w:hAnsiTheme="majorHAnsi" w:cstheme="majorHAnsi"/>
            <w:noProof/>
            <w:sz w:val="28"/>
            <w:szCs w:val="28"/>
          </w:rPr>
          <w:drawing>
            <wp:inline distT="0" distB="0" distL="0" distR="0" wp14:anchorId="5CF013D4" wp14:editId="3D82329E">
              <wp:extent cx="3619048" cy="1171429"/>
              <wp:effectExtent l="0" t="0" r="635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19048" cy="11714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59724B57" w14:textId="429B5161" w:rsidR="003754A9" w:rsidRPr="00044086" w:rsidDel="00EE7B1B" w:rsidRDefault="00BF4A5B" w:rsidP="00154E79">
      <w:pPr>
        <w:autoSpaceDE w:val="0"/>
        <w:autoSpaceDN w:val="0"/>
        <w:adjustRightInd w:val="0"/>
        <w:spacing w:after="0" w:line="240" w:lineRule="auto"/>
        <w:rPr>
          <w:del w:id="167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  <w:del w:id="168" w:author="Junhao Du" w:date="2018-11-04T10:39:00Z">
        <w:r w:rsidRPr="00044086" w:rsidDel="00EE7B1B">
          <w:rPr>
            <w:rFonts w:asciiTheme="majorHAnsi" w:hAnsiTheme="majorHAnsi" w:cstheme="majorHAnsi"/>
            <w:sz w:val="28"/>
            <w:szCs w:val="28"/>
          </w:rPr>
          <w:delText>2).</w:delText>
        </w:r>
        <w:r w:rsidR="003754A9"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 xml:space="preserve"> </w:delText>
        </w:r>
      </w:del>
    </w:p>
    <w:p w14:paraId="45E2BA71" w14:textId="68F8F202" w:rsidR="00B720EA" w:rsidRPr="00044086" w:rsidDel="00EE7B1B" w:rsidRDefault="00B720EA" w:rsidP="00154E79">
      <w:pPr>
        <w:autoSpaceDE w:val="0"/>
        <w:autoSpaceDN w:val="0"/>
        <w:adjustRightInd w:val="0"/>
        <w:spacing w:after="0" w:line="240" w:lineRule="auto"/>
        <w:rPr>
          <w:del w:id="169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  <w:del w:id="170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We all know the function randn() generates datasets with a normal distribution.</w:delText>
        </w:r>
      </w:del>
    </w:p>
    <w:p w14:paraId="1F1A8CA9" w14:textId="31691703" w:rsidR="00B720EA" w:rsidRPr="00044086" w:rsidDel="00EE7B1B" w:rsidRDefault="00B720EA" w:rsidP="00154E79">
      <w:pPr>
        <w:autoSpaceDE w:val="0"/>
        <w:autoSpaceDN w:val="0"/>
        <w:adjustRightInd w:val="0"/>
        <w:spacing w:after="0" w:line="240" w:lineRule="auto"/>
        <w:rPr>
          <w:del w:id="171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</w:p>
    <w:p w14:paraId="18F355B5" w14:textId="6F642E51" w:rsidR="00B720EA" w:rsidRPr="00044086" w:rsidDel="00EE7B1B" w:rsidRDefault="00B720EA" w:rsidP="00154E79">
      <w:pPr>
        <w:autoSpaceDE w:val="0"/>
        <w:autoSpaceDN w:val="0"/>
        <w:adjustRightInd w:val="0"/>
        <w:spacing w:after="0" w:line="240" w:lineRule="auto"/>
        <w:rPr>
          <w:del w:id="172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  <w:del w:id="173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So:</w:delText>
        </w:r>
      </w:del>
    </w:p>
    <w:p w14:paraId="016865EB" w14:textId="696D85F5" w:rsidR="00713B22" w:rsidRPr="00044086" w:rsidDel="00EE7B1B" w:rsidRDefault="00713B22" w:rsidP="00154E79">
      <w:pPr>
        <w:autoSpaceDE w:val="0"/>
        <w:autoSpaceDN w:val="0"/>
        <w:adjustRightInd w:val="0"/>
        <w:spacing w:after="0" w:line="240" w:lineRule="auto"/>
        <w:rPr>
          <w:del w:id="174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  <w:del w:id="175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We all know the formula of variance:</w:delText>
        </w:r>
      </w:del>
    </w:p>
    <w:p w14:paraId="2C2EE470" w14:textId="6F08A2CE" w:rsidR="00713B22" w:rsidRPr="00044086" w:rsidDel="00EE7B1B" w:rsidRDefault="00713B22" w:rsidP="00713B22">
      <w:pPr>
        <w:autoSpaceDE w:val="0"/>
        <w:autoSpaceDN w:val="0"/>
        <w:adjustRightInd w:val="0"/>
        <w:spacing w:after="0" w:line="240" w:lineRule="auto"/>
        <w:rPr>
          <w:del w:id="176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  <w:del w:id="177" w:author="Junhao Du" w:date="2018-11-04T10:39:00Z">
        <w:r w:rsidRPr="00044086" w:rsidDel="00EE7B1B">
          <w:rPr>
            <w:rFonts w:asciiTheme="majorHAnsi" w:hAnsiTheme="majorHAnsi" w:cstheme="majorHAnsi"/>
            <w:noProof/>
            <w:sz w:val="28"/>
            <w:szCs w:val="28"/>
          </w:rPr>
          <w:drawing>
            <wp:inline distT="0" distB="0" distL="0" distR="0" wp14:anchorId="1DFE6512" wp14:editId="437828D9">
              <wp:extent cx="3667125" cy="352425"/>
              <wp:effectExtent l="0" t="0" r="9525" b="9525"/>
              <wp:docPr id="5" name="图片 5" descr="formul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ormula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71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 xml:space="preserve"> and var=s</w:delText>
        </w:r>
      </w:del>
    </w:p>
    <w:p w14:paraId="2BE285AC" w14:textId="395AA568" w:rsidR="00713B22" w:rsidRPr="00044086" w:rsidDel="00EE7B1B" w:rsidRDefault="00713B22" w:rsidP="00154E79">
      <w:pPr>
        <w:autoSpaceDE w:val="0"/>
        <w:autoSpaceDN w:val="0"/>
        <w:adjustRightInd w:val="0"/>
        <w:spacing w:after="0" w:line="240" w:lineRule="auto"/>
        <w:rPr>
          <w:del w:id="178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</w:p>
    <w:p w14:paraId="5606C769" w14:textId="65886843" w:rsidR="00B720EA" w:rsidRPr="00044086" w:rsidDel="00EE7B1B" w:rsidRDefault="00B720EA" w:rsidP="00154E79">
      <w:pPr>
        <w:autoSpaceDE w:val="0"/>
        <w:autoSpaceDN w:val="0"/>
        <w:adjustRightInd w:val="0"/>
        <w:spacing w:after="0" w:line="240" w:lineRule="auto"/>
        <w:rPr>
          <w:del w:id="179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</w:p>
    <w:p w14:paraId="36E7811E" w14:textId="6762D4A9" w:rsidR="00B720EA" w:rsidRPr="00044086" w:rsidDel="00EE7B1B" w:rsidRDefault="00B720EA" w:rsidP="00154E79">
      <w:pPr>
        <w:autoSpaceDE w:val="0"/>
        <w:autoSpaceDN w:val="0"/>
        <w:adjustRightInd w:val="0"/>
        <w:spacing w:after="0" w:line="240" w:lineRule="auto"/>
        <w:rPr>
          <w:del w:id="180" w:author="Junhao Du" w:date="2018-11-04T10:39:00Z"/>
          <w:rFonts w:asciiTheme="majorHAnsi" w:hAnsiTheme="majorHAnsi" w:cstheme="majorHAnsi"/>
          <w:b/>
          <w:color w:val="000000"/>
          <w:sz w:val="28"/>
          <w:szCs w:val="28"/>
        </w:rPr>
      </w:pPr>
      <w:del w:id="181" w:author="Junhao Du" w:date="2018-11-04T10:39:00Z">
        <w:r w:rsidRPr="00044086" w:rsidDel="00EE7B1B">
          <w:rPr>
            <w:rFonts w:asciiTheme="majorHAnsi" w:hAnsiTheme="majorHAnsi" w:cstheme="majorHAnsi"/>
            <w:b/>
            <w:color w:val="000000"/>
            <w:sz w:val="28"/>
            <w:szCs w:val="28"/>
          </w:rPr>
          <w:delText>Mean</w:delText>
        </w:r>
        <w:r w:rsidR="00713B22" w:rsidRPr="00044086" w:rsidDel="00EE7B1B">
          <w:rPr>
            <w:rFonts w:asciiTheme="majorHAnsi" w:hAnsiTheme="majorHAnsi" w:cstheme="majorHAnsi"/>
            <w:b/>
            <w:color w:val="000000"/>
            <w:sz w:val="28"/>
            <w:szCs w:val="28"/>
          </w:rPr>
          <w:delText>3</w:delText>
        </w:r>
        <w:r w:rsidRPr="00044086" w:rsidDel="00EE7B1B">
          <w:rPr>
            <w:rFonts w:asciiTheme="majorHAnsi" w:hAnsiTheme="majorHAnsi" w:cstheme="majorHAnsi"/>
            <w:b/>
            <w:color w:val="000000"/>
            <w:sz w:val="28"/>
            <w:szCs w:val="28"/>
          </w:rPr>
          <w:delText>= (2000*1+1000*4)/(2000+1000)=</w:delText>
        </w:r>
        <w:r w:rsidR="007C3DE7" w:rsidRPr="00044086" w:rsidDel="00EE7B1B">
          <w:rPr>
            <w:rFonts w:asciiTheme="majorHAnsi" w:hAnsiTheme="majorHAnsi" w:cstheme="majorHAnsi"/>
            <w:b/>
            <w:color w:val="000000"/>
            <w:sz w:val="28"/>
            <w:szCs w:val="28"/>
          </w:rPr>
          <w:delText>2</w:delText>
        </w:r>
      </w:del>
    </w:p>
    <w:p w14:paraId="7958467A" w14:textId="55853787" w:rsidR="007C3DE7" w:rsidRPr="00044086" w:rsidDel="00EE7B1B" w:rsidRDefault="007C3DE7" w:rsidP="00154E79">
      <w:pPr>
        <w:autoSpaceDE w:val="0"/>
        <w:autoSpaceDN w:val="0"/>
        <w:adjustRightInd w:val="0"/>
        <w:spacing w:after="0" w:line="240" w:lineRule="auto"/>
        <w:rPr>
          <w:del w:id="182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</w:p>
    <w:p w14:paraId="46A0DF0D" w14:textId="67A03FCC" w:rsidR="007C3DE7" w:rsidRPr="00044086" w:rsidDel="00EE7B1B" w:rsidRDefault="007C3DE7" w:rsidP="00154E79">
      <w:pPr>
        <w:autoSpaceDE w:val="0"/>
        <w:autoSpaceDN w:val="0"/>
        <w:adjustRightInd w:val="0"/>
        <w:spacing w:after="0" w:line="240" w:lineRule="auto"/>
        <w:rPr>
          <w:del w:id="183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  <w:del w:id="184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Var1^2=∑(X1-1)^2/2000=2</w:delText>
        </w:r>
      </w:del>
    </w:p>
    <w:p w14:paraId="3835409A" w14:textId="1B2A2F8D" w:rsidR="007C3DE7" w:rsidDel="00EE7B1B" w:rsidRDefault="007C3DE7" w:rsidP="00154E79">
      <w:pPr>
        <w:autoSpaceDE w:val="0"/>
        <w:autoSpaceDN w:val="0"/>
        <w:adjustRightInd w:val="0"/>
        <w:spacing w:after="0" w:line="240" w:lineRule="auto"/>
        <w:rPr>
          <w:del w:id="185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  <w:del w:id="186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Var2^2=∑(X2-4)^2/1000=3</w:delText>
        </w:r>
      </w:del>
    </w:p>
    <w:p w14:paraId="66102812" w14:textId="6A72D123" w:rsidR="00203358" w:rsidRPr="00044086" w:rsidDel="00EE7B1B" w:rsidRDefault="00203358" w:rsidP="00154E79">
      <w:pPr>
        <w:autoSpaceDE w:val="0"/>
        <w:autoSpaceDN w:val="0"/>
        <w:adjustRightInd w:val="0"/>
        <w:spacing w:after="0" w:line="240" w:lineRule="auto"/>
        <w:rPr>
          <w:del w:id="187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  <w:del w:id="188" w:author="Junhao Du" w:date="2018-11-04T10:39:00Z">
        <w:r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Var3</w:delText>
        </w:r>
        <w:r w:rsidR="000738A8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^2=</w:delText>
        </w:r>
        <w:r w:rsidR="000738A8"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=∑(X</w:delText>
        </w:r>
        <w:r w:rsidR="000738A8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3</w:delText>
        </w:r>
        <w:r w:rsidR="000738A8"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-</w:delText>
        </w:r>
        <w:r w:rsidR="000738A8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mean3</w:delText>
        </w:r>
        <w:r w:rsidR="000738A8"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)^2</w:delText>
        </w:r>
        <w:r w:rsidR="000738A8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/(n1+n2)</w:delText>
        </w:r>
      </w:del>
    </w:p>
    <w:p w14:paraId="3039001B" w14:textId="51CE13DD" w:rsidR="00713B22" w:rsidRPr="00044086" w:rsidDel="00EE7B1B" w:rsidRDefault="00713B22" w:rsidP="00154E79">
      <w:pPr>
        <w:autoSpaceDE w:val="0"/>
        <w:autoSpaceDN w:val="0"/>
        <w:adjustRightInd w:val="0"/>
        <w:spacing w:after="0" w:line="240" w:lineRule="auto"/>
        <w:rPr>
          <w:del w:id="189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</w:p>
    <w:p w14:paraId="57D06E54" w14:textId="5C2BC07B" w:rsidR="00713B22" w:rsidRPr="000738A8" w:rsidDel="00EE7B1B" w:rsidRDefault="00713B22" w:rsidP="00154E79">
      <w:pPr>
        <w:autoSpaceDE w:val="0"/>
        <w:autoSpaceDN w:val="0"/>
        <w:adjustRightInd w:val="0"/>
        <w:spacing w:after="0" w:line="240" w:lineRule="auto"/>
        <w:rPr>
          <w:del w:id="190" w:author="Junhao Du" w:date="2018-11-04T10:39:00Z"/>
          <w:rFonts w:asciiTheme="majorHAnsi" w:hAnsiTheme="majorHAnsi" w:cstheme="majorHAnsi"/>
          <w:b/>
          <w:color w:val="000000"/>
          <w:sz w:val="28"/>
          <w:szCs w:val="28"/>
        </w:rPr>
      </w:pPr>
      <w:del w:id="191" w:author="Junhao Du" w:date="2018-11-04T10:39:00Z">
        <w:r w:rsidRPr="000738A8" w:rsidDel="00EE7B1B">
          <w:rPr>
            <w:rFonts w:asciiTheme="majorHAnsi" w:hAnsiTheme="majorHAnsi" w:cstheme="majorHAnsi"/>
            <w:b/>
            <w:color w:val="000000"/>
            <w:sz w:val="28"/>
            <w:szCs w:val="28"/>
          </w:rPr>
          <w:delText>Important:</w:delText>
        </w:r>
      </w:del>
    </w:p>
    <w:p w14:paraId="69382AED" w14:textId="293F785E" w:rsidR="000738A8" w:rsidRPr="00154CB5" w:rsidDel="00EE7B1B" w:rsidRDefault="000738A8" w:rsidP="00154E79">
      <w:pPr>
        <w:autoSpaceDE w:val="0"/>
        <w:autoSpaceDN w:val="0"/>
        <w:adjustRightInd w:val="0"/>
        <w:spacing w:after="0" w:line="240" w:lineRule="auto"/>
        <w:rPr>
          <w:del w:id="192" w:author="Junhao Du" w:date="2018-11-04T10:39:00Z"/>
          <w:rFonts w:asciiTheme="majorHAnsi" w:hAnsiTheme="majorHAnsi" w:cstheme="majorHAnsi"/>
          <w:color w:val="000000"/>
          <w:sz w:val="28"/>
          <w:szCs w:val="28"/>
          <w:u w:val="single"/>
        </w:rPr>
      </w:pPr>
      <w:del w:id="193" w:author="Junhao Du" w:date="2018-11-04T10:39:00Z">
        <w:r w:rsidRPr="00154CB5" w:rsidDel="00EE7B1B">
          <w:rPr>
            <w:rFonts w:asciiTheme="majorHAnsi" w:hAnsiTheme="majorHAnsi" w:cstheme="majorHAnsi"/>
            <w:color w:val="000000"/>
            <w:sz w:val="28"/>
            <w:szCs w:val="28"/>
            <w:u w:val="single"/>
          </w:rPr>
          <w:delText>Var3^2=[n1(var1^2+mean1^2)+n2(var2^2+mean2^2)]/(n1+n2)</w:delText>
        </w:r>
      </w:del>
    </w:p>
    <w:p w14:paraId="0A5FCCA1" w14:textId="399DC9B0" w:rsidR="00154CB5" w:rsidDel="00EE7B1B" w:rsidRDefault="00713B22" w:rsidP="00154E79">
      <w:pPr>
        <w:autoSpaceDE w:val="0"/>
        <w:autoSpaceDN w:val="0"/>
        <w:adjustRightInd w:val="0"/>
        <w:spacing w:after="0" w:line="240" w:lineRule="auto"/>
        <w:rPr>
          <w:del w:id="194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  <w:del w:id="195" w:author="Junhao Du" w:date="2018-11-04T10:39:00Z">
        <w:r w:rsidRPr="00154CB5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 xml:space="preserve">n1*var1^2=∑(X1-mean)^2  </w:delText>
        </w:r>
      </w:del>
    </w:p>
    <w:p w14:paraId="64372923" w14:textId="79AA1DAD" w:rsidR="00203358" w:rsidRPr="00154CB5" w:rsidDel="00EE7B1B" w:rsidRDefault="00713B22" w:rsidP="00154E79">
      <w:pPr>
        <w:autoSpaceDE w:val="0"/>
        <w:autoSpaceDN w:val="0"/>
        <w:adjustRightInd w:val="0"/>
        <w:spacing w:after="0" w:line="240" w:lineRule="auto"/>
        <w:rPr>
          <w:del w:id="196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  <w:del w:id="197" w:author="Junhao Du" w:date="2018-11-04T10:39:00Z">
        <w:r w:rsidRPr="00154CB5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n2*var^2=∑(X2-mean)^2</w:delText>
        </w:r>
      </w:del>
    </w:p>
    <w:p w14:paraId="50C463E4" w14:textId="558B5AFB" w:rsidR="00713B22" w:rsidRPr="00154CB5" w:rsidDel="00EE7B1B" w:rsidRDefault="00713B22" w:rsidP="00154E79">
      <w:pPr>
        <w:autoSpaceDE w:val="0"/>
        <w:autoSpaceDN w:val="0"/>
        <w:adjustRightInd w:val="0"/>
        <w:spacing w:after="0" w:line="240" w:lineRule="auto"/>
        <w:rPr>
          <w:del w:id="198" w:author="Junhao Du" w:date="2018-11-04T10:39:00Z"/>
          <w:rFonts w:asciiTheme="majorHAnsi" w:hAnsiTheme="majorHAnsi" w:cstheme="majorHAnsi"/>
          <w:color w:val="000000"/>
          <w:sz w:val="28"/>
          <w:szCs w:val="28"/>
          <w:u w:val="single"/>
        </w:rPr>
      </w:pPr>
      <w:del w:id="199" w:author="Junhao Du" w:date="2018-11-04T10:39:00Z">
        <w:r w:rsidRPr="00154CB5" w:rsidDel="00EE7B1B">
          <w:rPr>
            <w:rFonts w:asciiTheme="majorHAnsi" w:hAnsiTheme="majorHAnsi" w:cstheme="majorHAnsi"/>
            <w:color w:val="000000"/>
            <w:sz w:val="28"/>
            <w:szCs w:val="28"/>
            <w:u w:val="single"/>
          </w:rPr>
          <w:delText xml:space="preserve">Var3^2= </w:delText>
        </w:r>
        <w:r w:rsidR="000738A8" w:rsidRPr="00154CB5" w:rsidDel="00EE7B1B">
          <w:rPr>
            <w:rFonts w:asciiTheme="majorHAnsi" w:hAnsiTheme="majorHAnsi" w:cstheme="majorHAnsi"/>
            <w:color w:val="000000"/>
            <w:sz w:val="28"/>
            <w:szCs w:val="28"/>
            <w:u w:val="single"/>
          </w:rPr>
          <w:delText>[</w:delText>
        </w:r>
        <w:r w:rsidRPr="00154CB5" w:rsidDel="00EE7B1B">
          <w:rPr>
            <w:rFonts w:asciiTheme="majorHAnsi" w:hAnsiTheme="majorHAnsi" w:cstheme="majorHAnsi"/>
            <w:color w:val="000000"/>
            <w:sz w:val="28"/>
            <w:szCs w:val="28"/>
            <w:u w:val="single"/>
          </w:rPr>
          <w:delText>n1*var1^2+n2*var^2+n1*(mean1-mean3)^2+n2*(mean2-mean3)^2</w:delText>
        </w:r>
        <w:r w:rsidR="000738A8" w:rsidRPr="00154CB5" w:rsidDel="00EE7B1B">
          <w:rPr>
            <w:rFonts w:asciiTheme="majorHAnsi" w:hAnsiTheme="majorHAnsi" w:cstheme="majorHAnsi"/>
            <w:color w:val="000000"/>
            <w:sz w:val="28"/>
            <w:szCs w:val="28"/>
            <w:u w:val="single"/>
          </w:rPr>
          <w:delText>] /(n1+n2)</w:delText>
        </w:r>
      </w:del>
    </w:p>
    <w:p w14:paraId="331AA509" w14:textId="5E2E256D" w:rsidR="00713B22" w:rsidRPr="00044086" w:rsidDel="00EE7B1B" w:rsidRDefault="00713B22" w:rsidP="00154E79">
      <w:pPr>
        <w:autoSpaceDE w:val="0"/>
        <w:autoSpaceDN w:val="0"/>
        <w:adjustRightInd w:val="0"/>
        <w:spacing w:after="0" w:line="240" w:lineRule="auto"/>
        <w:rPr>
          <w:del w:id="200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</w:p>
    <w:p w14:paraId="6D12EB2F" w14:textId="36C3AEFC" w:rsidR="00713B22" w:rsidRPr="00044086" w:rsidDel="00EE7B1B" w:rsidRDefault="00713B22" w:rsidP="00154E79">
      <w:pPr>
        <w:autoSpaceDE w:val="0"/>
        <w:autoSpaceDN w:val="0"/>
        <w:adjustRightInd w:val="0"/>
        <w:spacing w:after="0" w:line="240" w:lineRule="auto"/>
        <w:rPr>
          <w:del w:id="201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  <w:del w:id="202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There’s a formula for the combined variance:</w:delText>
        </w:r>
      </w:del>
    </w:p>
    <w:p w14:paraId="0F004354" w14:textId="4444E401" w:rsidR="00B720EA" w:rsidRPr="00044086" w:rsidDel="00EE7B1B" w:rsidRDefault="00713B22" w:rsidP="00154E79">
      <w:pPr>
        <w:autoSpaceDE w:val="0"/>
        <w:autoSpaceDN w:val="0"/>
        <w:adjustRightInd w:val="0"/>
        <w:spacing w:after="0" w:line="240" w:lineRule="auto"/>
        <w:rPr>
          <w:del w:id="203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  <w:del w:id="204" w:author="Junhao Du" w:date="2018-11-04T10:39:00Z">
        <w:r w:rsidRPr="00044086" w:rsidDel="00EE7B1B">
          <w:rPr>
            <w:rFonts w:asciiTheme="majorHAnsi" w:hAnsiTheme="majorHAnsi" w:cstheme="majorHAnsi"/>
            <w:noProof/>
            <w:sz w:val="28"/>
            <w:szCs w:val="28"/>
          </w:rPr>
          <w:drawing>
            <wp:inline distT="0" distB="0" distL="0" distR="0" wp14:anchorId="43AA375B" wp14:editId="741A70ED">
              <wp:extent cx="5733333" cy="904762"/>
              <wp:effectExtent l="0" t="0" r="1270" b="0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3333" cy="9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154CB5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(</w:delText>
        </w:r>
        <w:r w:rsidR="00F306BD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Picture is f</w:delText>
        </w:r>
        <w:r w:rsidR="00154CB5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rom www.</w:delText>
        </w:r>
        <w:r w:rsidR="00154CB5" w:rsidRPr="00154CB5" w:rsidDel="00EE7B1B">
          <w:delText xml:space="preserve"> </w:delText>
        </w:r>
        <w:r w:rsidR="00154CB5" w:rsidRPr="00154CB5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Emathzone</w:delText>
        </w:r>
        <w:r w:rsidR="00154CB5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.com)</w:delText>
        </w:r>
      </w:del>
    </w:p>
    <w:p w14:paraId="2FEBD45C" w14:textId="44DC4335" w:rsidR="00713B22" w:rsidRPr="00044086" w:rsidDel="00EE7B1B" w:rsidRDefault="007C3DE7" w:rsidP="00154E79">
      <w:pPr>
        <w:autoSpaceDE w:val="0"/>
        <w:autoSpaceDN w:val="0"/>
        <w:adjustRightInd w:val="0"/>
        <w:spacing w:after="0" w:line="240" w:lineRule="auto"/>
        <w:rPr>
          <w:del w:id="205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  <w:del w:id="206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Apparently We can see that</w:delText>
        </w:r>
        <w:r w:rsidR="00713B22"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:</w:delText>
        </w:r>
      </w:del>
    </w:p>
    <w:p w14:paraId="301AF400" w14:textId="31111C72" w:rsidR="00713B22" w:rsidRPr="00044086" w:rsidDel="00EE7B1B" w:rsidRDefault="00713B22" w:rsidP="00154E79">
      <w:pPr>
        <w:autoSpaceDE w:val="0"/>
        <w:autoSpaceDN w:val="0"/>
        <w:adjustRightInd w:val="0"/>
        <w:spacing w:after="0" w:line="240" w:lineRule="auto"/>
        <w:rPr>
          <w:del w:id="207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  <w:del w:id="208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Var3^2=(2000*4+1000*9+2000*(1-2)^2+1000*(4-2)^2)/3000</w:delText>
        </w:r>
      </w:del>
    </w:p>
    <w:p w14:paraId="2BC6EC38" w14:textId="725D605A" w:rsidR="00B720EA" w:rsidRPr="00044086" w:rsidDel="00EE7B1B" w:rsidRDefault="00713B22" w:rsidP="00154E79">
      <w:pPr>
        <w:autoSpaceDE w:val="0"/>
        <w:autoSpaceDN w:val="0"/>
        <w:adjustRightInd w:val="0"/>
        <w:spacing w:after="0" w:line="240" w:lineRule="auto"/>
        <w:rPr>
          <w:del w:id="209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  <w:del w:id="210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=(8000+9000+2000+4000)/3000</w:delText>
        </w:r>
      </w:del>
    </w:p>
    <w:p w14:paraId="5B6D89E7" w14:textId="3BBD4871" w:rsidR="00713B22" w:rsidRPr="00044086" w:rsidDel="00EE7B1B" w:rsidRDefault="00713B22" w:rsidP="00154E79">
      <w:pPr>
        <w:autoSpaceDE w:val="0"/>
        <w:autoSpaceDN w:val="0"/>
        <w:adjustRightInd w:val="0"/>
        <w:spacing w:after="0" w:line="240" w:lineRule="auto"/>
        <w:rPr>
          <w:del w:id="211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  <w:del w:id="212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=23/3</w:delText>
        </w:r>
      </w:del>
    </w:p>
    <w:p w14:paraId="7123886A" w14:textId="6790F383" w:rsidR="00713B22" w:rsidRPr="00044086" w:rsidDel="00EE7B1B" w:rsidRDefault="00713B22" w:rsidP="00154E79">
      <w:pPr>
        <w:autoSpaceDE w:val="0"/>
        <w:autoSpaceDN w:val="0"/>
        <w:adjustRightInd w:val="0"/>
        <w:spacing w:after="0" w:line="240" w:lineRule="auto"/>
        <w:rPr>
          <w:del w:id="213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</w:p>
    <w:p w14:paraId="0016B49E" w14:textId="6DA8F65B" w:rsidR="00713B22" w:rsidRPr="00044086" w:rsidDel="00EE7B1B" w:rsidRDefault="00713B22" w:rsidP="00154E79">
      <w:pPr>
        <w:autoSpaceDE w:val="0"/>
        <w:autoSpaceDN w:val="0"/>
        <w:adjustRightInd w:val="0"/>
        <w:spacing w:after="0" w:line="240" w:lineRule="auto"/>
        <w:rPr>
          <w:del w:id="214" w:author="Junhao Du" w:date="2018-11-04T10:39:00Z"/>
          <w:rFonts w:asciiTheme="majorHAnsi" w:hAnsiTheme="majorHAnsi" w:cstheme="majorHAnsi"/>
          <w:b/>
          <w:color w:val="000000"/>
          <w:sz w:val="28"/>
          <w:szCs w:val="28"/>
        </w:rPr>
      </w:pPr>
      <w:del w:id="215" w:author="Junhao Du" w:date="2018-11-04T10:39:00Z">
        <w:r w:rsidRPr="00044086" w:rsidDel="00EE7B1B">
          <w:rPr>
            <w:rFonts w:asciiTheme="majorHAnsi" w:hAnsiTheme="majorHAnsi" w:cstheme="majorHAnsi"/>
            <w:b/>
            <w:color w:val="000000"/>
            <w:sz w:val="28"/>
            <w:szCs w:val="28"/>
          </w:rPr>
          <w:delText>So var3=sqrt(23/3)=2.77</w:delText>
        </w:r>
      </w:del>
    </w:p>
    <w:p w14:paraId="4543C817" w14:textId="06000396" w:rsidR="00713B22" w:rsidRPr="00044086" w:rsidDel="00EE7B1B" w:rsidRDefault="00713B22" w:rsidP="00154E79">
      <w:pPr>
        <w:autoSpaceDE w:val="0"/>
        <w:autoSpaceDN w:val="0"/>
        <w:adjustRightInd w:val="0"/>
        <w:spacing w:after="0" w:line="240" w:lineRule="auto"/>
        <w:rPr>
          <w:del w:id="216" w:author="Junhao Du" w:date="2018-11-04T10:39:00Z"/>
          <w:rFonts w:asciiTheme="majorHAnsi" w:hAnsiTheme="majorHAnsi" w:cstheme="majorHAnsi"/>
          <w:color w:val="000000"/>
          <w:sz w:val="28"/>
          <w:szCs w:val="28"/>
        </w:rPr>
      </w:pPr>
    </w:p>
    <w:p w14:paraId="1B0F3AA0" w14:textId="662D23F9" w:rsidR="00B720EA" w:rsidRPr="00044086" w:rsidDel="00EE7B1B" w:rsidRDefault="00044086" w:rsidP="00154E79">
      <w:pPr>
        <w:autoSpaceDE w:val="0"/>
        <w:autoSpaceDN w:val="0"/>
        <w:adjustRightInd w:val="0"/>
        <w:spacing w:after="0" w:line="240" w:lineRule="auto"/>
        <w:rPr>
          <w:del w:id="217" w:author="Junhao Du" w:date="2018-11-04T10:39:00Z"/>
          <w:rFonts w:asciiTheme="majorHAnsi" w:hAnsiTheme="majorHAnsi" w:cstheme="majorHAnsi"/>
          <w:sz w:val="28"/>
          <w:szCs w:val="28"/>
        </w:rPr>
      </w:pPr>
      <w:del w:id="218" w:author="Junhao Du" w:date="2018-11-04T10:39:00Z">
        <w:r w:rsidDel="00EE7B1B">
          <w:rPr>
            <w:rFonts w:asciiTheme="majorHAnsi" w:hAnsiTheme="majorHAnsi" w:cstheme="majorHAnsi"/>
            <w:sz w:val="28"/>
            <w:szCs w:val="28"/>
          </w:rPr>
          <w:delText xml:space="preserve">I also attach my </w:delText>
        </w:r>
        <w:r w:rsidR="00B720EA" w:rsidRPr="00044086" w:rsidDel="00EE7B1B">
          <w:rPr>
            <w:rFonts w:asciiTheme="majorHAnsi" w:hAnsiTheme="majorHAnsi" w:cstheme="majorHAnsi"/>
            <w:sz w:val="28"/>
            <w:szCs w:val="28"/>
          </w:rPr>
          <w:delText>Codes:</w:delText>
        </w:r>
      </w:del>
    </w:p>
    <w:p w14:paraId="5E302513" w14:textId="41E645B3" w:rsidR="00B720EA" w:rsidRPr="00044086" w:rsidDel="00EE7B1B" w:rsidRDefault="00B720EA" w:rsidP="00B720EA">
      <w:pPr>
        <w:autoSpaceDE w:val="0"/>
        <w:autoSpaceDN w:val="0"/>
        <w:adjustRightInd w:val="0"/>
        <w:spacing w:after="0" w:line="240" w:lineRule="auto"/>
        <w:rPr>
          <w:del w:id="219" w:author="Junhao Du" w:date="2018-11-04T10:39:00Z"/>
          <w:rFonts w:asciiTheme="majorHAnsi" w:hAnsiTheme="majorHAnsi" w:cstheme="majorHAnsi"/>
          <w:sz w:val="28"/>
          <w:szCs w:val="28"/>
        </w:rPr>
      </w:pPr>
      <w:del w:id="220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 xml:space="preserve">close </w:delText>
        </w:r>
        <w:r w:rsidRPr="00044086" w:rsidDel="00EE7B1B">
          <w:rPr>
            <w:rFonts w:asciiTheme="majorHAnsi" w:hAnsiTheme="majorHAnsi" w:cstheme="majorHAnsi"/>
            <w:color w:val="A020F0"/>
            <w:sz w:val="28"/>
            <w:szCs w:val="28"/>
          </w:rPr>
          <w:delText>all</w:delText>
        </w:r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 xml:space="preserve">; </w:delText>
        </w:r>
      </w:del>
    </w:p>
    <w:p w14:paraId="780B2264" w14:textId="45B658CA" w:rsidR="00B720EA" w:rsidRPr="00044086" w:rsidDel="00EE7B1B" w:rsidRDefault="00B720EA" w:rsidP="00B720EA">
      <w:pPr>
        <w:autoSpaceDE w:val="0"/>
        <w:autoSpaceDN w:val="0"/>
        <w:adjustRightInd w:val="0"/>
        <w:spacing w:after="0" w:line="240" w:lineRule="auto"/>
        <w:rPr>
          <w:del w:id="221" w:author="Junhao Du" w:date="2018-11-04T10:39:00Z"/>
          <w:rFonts w:asciiTheme="majorHAnsi" w:hAnsiTheme="majorHAnsi" w:cstheme="majorHAnsi"/>
          <w:sz w:val="28"/>
          <w:szCs w:val="28"/>
        </w:rPr>
      </w:pPr>
      <w:del w:id="222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 xml:space="preserve">clear </w:delText>
        </w:r>
        <w:r w:rsidRPr="00044086" w:rsidDel="00EE7B1B">
          <w:rPr>
            <w:rFonts w:asciiTheme="majorHAnsi" w:hAnsiTheme="majorHAnsi" w:cstheme="majorHAnsi"/>
            <w:color w:val="A020F0"/>
            <w:sz w:val="28"/>
            <w:szCs w:val="28"/>
          </w:rPr>
          <w:delText>all</w:delText>
        </w:r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;</w:delText>
        </w:r>
      </w:del>
    </w:p>
    <w:p w14:paraId="5E334406" w14:textId="6263040D" w:rsidR="00B720EA" w:rsidRPr="00044086" w:rsidDel="00EE7B1B" w:rsidRDefault="00B720EA" w:rsidP="00B720EA">
      <w:pPr>
        <w:autoSpaceDE w:val="0"/>
        <w:autoSpaceDN w:val="0"/>
        <w:adjustRightInd w:val="0"/>
        <w:spacing w:after="0" w:line="240" w:lineRule="auto"/>
        <w:rPr>
          <w:del w:id="223" w:author="Junhao Du" w:date="2018-11-04T10:39:00Z"/>
          <w:rFonts w:asciiTheme="majorHAnsi" w:hAnsiTheme="majorHAnsi" w:cstheme="majorHAnsi"/>
          <w:sz w:val="28"/>
          <w:szCs w:val="28"/>
        </w:rPr>
      </w:pPr>
      <w:del w:id="224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clc</w:delText>
        </w:r>
      </w:del>
    </w:p>
    <w:p w14:paraId="6FC57105" w14:textId="7A7383D7" w:rsidR="00B720EA" w:rsidRPr="00044086" w:rsidDel="00EE7B1B" w:rsidRDefault="00B720EA" w:rsidP="00B720EA">
      <w:pPr>
        <w:autoSpaceDE w:val="0"/>
        <w:autoSpaceDN w:val="0"/>
        <w:adjustRightInd w:val="0"/>
        <w:spacing w:after="0" w:line="240" w:lineRule="auto"/>
        <w:rPr>
          <w:del w:id="225" w:author="Junhao Du" w:date="2018-11-04T10:39:00Z"/>
          <w:rFonts w:asciiTheme="majorHAnsi" w:hAnsiTheme="majorHAnsi" w:cstheme="majorHAnsi"/>
          <w:sz w:val="28"/>
          <w:szCs w:val="28"/>
        </w:rPr>
      </w:pPr>
      <w:del w:id="226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data1=part1(1,2,2000);</w:delText>
        </w:r>
      </w:del>
    </w:p>
    <w:p w14:paraId="048DBAAA" w14:textId="581CB404" w:rsidR="00B720EA" w:rsidRPr="00044086" w:rsidDel="00EE7B1B" w:rsidRDefault="00B720EA" w:rsidP="00B720EA">
      <w:pPr>
        <w:autoSpaceDE w:val="0"/>
        <w:autoSpaceDN w:val="0"/>
        <w:adjustRightInd w:val="0"/>
        <w:spacing w:after="0" w:line="240" w:lineRule="auto"/>
        <w:rPr>
          <w:del w:id="227" w:author="Junhao Du" w:date="2018-11-04T10:39:00Z"/>
          <w:rFonts w:asciiTheme="majorHAnsi" w:hAnsiTheme="majorHAnsi" w:cstheme="majorHAnsi"/>
          <w:sz w:val="28"/>
          <w:szCs w:val="28"/>
        </w:rPr>
      </w:pPr>
      <w:del w:id="228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data2=part1(4,3,1000);</w:delText>
        </w:r>
      </w:del>
    </w:p>
    <w:p w14:paraId="4C3ECA53" w14:textId="1CCFE383" w:rsidR="00B720EA" w:rsidRPr="00044086" w:rsidDel="00EE7B1B" w:rsidRDefault="00B720EA" w:rsidP="00B720EA">
      <w:pPr>
        <w:autoSpaceDE w:val="0"/>
        <w:autoSpaceDN w:val="0"/>
        <w:adjustRightInd w:val="0"/>
        <w:spacing w:after="0" w:line="240" w:lineRule="auto"/>
        <w:rPr>
          <w:del w:id="229" w:author="Junhao Du" w:date="2018-11-04T10:39:00Z"/>
          <w:rFonts w:asciiTheme="majorHAnsi" w:hAnsiTheme="majorHAnsi" w:cstheme="majorHAnsi"/>
          <w:sz w:val="28"/>
          <w:szCs w:val="28"/>
        </w:rPr>
      </w:pPr>
      <w:del w:id="230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data3=[data1;data2];</w:delText>
        </w:r>
      </w:del>
    </w:p>
    <w:p w14:paraId="1FE49F55" w14:textId="39B8144A" w:rsidR="00B720EA" w:rsidRPr="00044086" w:rsidDel="00EE7B1B" w:rsidRDefault="00B720EA" w:rsidP="00B720EA">
      <w:pPr>
        <w:autoSpaceDE w:val="0"/>
        <w:autoSpaceDN w:val="0"/>
        <w:adjustRightInd w:val="0"/>
        <w:spacing w:after="0" w:line="240" w:lineRule="auto"/>
        <w:rPr>
          <w:del w:id="231" w:author="Junhao Du" w:date="2018-11-04T10:39:00Z"/>
          <w:rFonts w:asciiTheme="majorHAnsi" w:hAnsiTheme="majorHAnsi" w:cstheme="majorHAnsi"/>
          <w:sz w:val="28"/>
          <w:szCs w:val="28"/>
        </w:rPr>
      </w:pPr>
      <w:del w:id="232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figure(1)</w:delText>
        </w:r>
      </w:del>
    </w:p>
    <w:p w14:paraId="20C136CE" w14:textId="2128D886" w:rsidR="00B720EA" w:rsidRPr="00044086" w:rsidDel="00EE7B1B" w:rsidRDefault="00B720EA" w:rsidP="00B720EA">
      <w:pPr>
        <w:autoSpaceDE w:val="0"/>
        <w:autoSpaceDN w:val="0"/>
        <w:adjustRightInd w:val="0"/>
        <w:spacing w:after="0" w:line="240" w:lineRule="auto"/>
        <w:rPr>
          <w:del w:id="233" w:author="Junhao Du" w:date="2018-11-04T10:39:00Z"/>
          <w:rFonts w:asciiTheme="majorHAnsi" w:hAnsiTheme="majorHAnsi" w:cstheme="majorHAnsi"/>
          <w:sz w:val="28"/>
          <w:szCs w:val="28"/>
        </w:rPr>
      </w:pPr>
      <w:del w:id="234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histfit(data1,2000);</w:delText>
        </w:r>
      </w:del>
    </w:p>
    <w:p w14:paraId="2F6035C8" w14:textId="2F87E9ED" w:rsidR="00B720EA" w:rsidRPr="00044086" w:rsidDel="00EE7B1B" w:rsidRDefault="00B720EA" w:rsidP="00B720EA">
      <w:pPr>
        <w:autoSpaceDE w:val="0"/>
        <w:autoSpaceDN w:val="0"/>
        <w:adjustRightInd w:val="0"/>
        <w:spacing w:after="0" w:line="240" w:lineRule="auto"/>
        <w:rPr>
          <w:del w:id="235" w:author="Junhao Du" w:date="2018-11-04T10:39:00Z"/>
          <w:rFonts w:asciiTheme="majorHAnsi" w:hAnsiTheme="majorHAnsi" w:cstheme="majorHAnsi"/>
          <w:sz w:val="28"/>
          <w:szCs w:val="28"/>
        </w:rPr>
      </w:pPr>
      <w:del w:id="236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figure(2)</w:delText>
        </w:r>
      </w:del>
    </w:p>
    <w:p w14:paraId="18FC154C" w14:textId="24A57867" w:rsidR="00B720EA" w:rsidRPr="00044086" w:rsidDel="00EE7B1B" w:rsidRDefault="00B720EA" w:rsidP="00B720EA">
      <w:pPr>
        <w:autoSpaceDE w:val="0"/>
        <w:autoSpaceDN w:val="0"/>
        <w:adjustRightInd w:val="0"/>
        <w:spacing w:after="0" w:line="240" w:lineRule="auto"/>
        <w:rPr>
          <w:del w:id="237" w:author="Junhao Du" w:date="2018-11-04T10:39:00Z"/>
          <w:rFonts w:asciiTheme="majorHAnsi" w:hAnsiTheme="majorHAnsi" w:cstheme="majorHAnsi"/>
          <w:sz w:val="28"/>
          <w:szCs w:val="28"/>
        </w:rPr>
      </w:pPr>
      <w:del w:id="238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histfit(data2,1000);</w:delText>
        </w:r>
      </w:del>
    </w:p>
    <w:p w14:paraId="19C9BDB5" w14:textId="1B9D1658" w:rsidR="00B720EA" w:rsidRPr="00044086" w:rsidDel="00EE7B1B" w:rsidRDefault="00B720EA" w:rsidP="00B720EA">
      <w:pPr>
        <w:autoSpaceDE w:val="0"/>
        <w:autoSpaceDN w:val="0"/>
        <w:adjustRightInd w:val="0"/>
        <w:spacing w:after="0" w:line="240" w:lineRule="auto"/>
        <w:rPr>
          <w:del w:id="239" w:author="Junhao Du" w:date="2018-11-04T10:39:00Z"/>
          <w:rFonts w:asciiTheme="majorHAnsi" w:hAnsiTheme="majorHAnsi" w:cstheme="majorHAnsi"/>
          <w:sz w:val="28"/>
          <w:szCs w:val="28"/>
        </w:rPr>
      </w:pPr>
      <w:del w:id="240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figure(3)</w:delText>
        </w:r>
      </w:del>
    </w:p>
    <w:p w14:paraId="6B7F8BF6" w14:textId="607A79AA" w:rsidR="00B720EA" w:rsidRPr="00044086" w:rsidDel="00EE7B1B" w:rsidRDefault="00B720EA" w:rsidP="00B720EA">
      <w:pPr>
        <w:autoSpaceDE w:val="0"/>
        <w:autoSpaceDN w:val="0"/>
        <w:adjustRightInd w:val="0"/>
        <w:spacing w:after="0" w:line="240" w:lineRule="auto"/>
        <w:rPr>
          <w:del w:id="241" w:author="Junhao Du" w:date="2018-11-04T10:39:00Z"/>
          <w:rFonts w:asciiTheme="majorHAnsi" w:hAnsiTheme="majorHAnsi" w:cstheme="majorHAnsi"/>
          <w:sz w:val="28"/>
          <w:szCs w:val="28"/>
        </w:rPr>
      </w:pPr>
      <w:del w:id="242" w:author="Junhao Du" w:date="2018-11-04T10:39:00Z">
        <w:r w:rsidRPr="00044086" w:rsidDel="00EE7B1B">
          <w:rPr>
            <w:rFonts w:asciiTheme="majorHAnsi" w:hAnsiTheme="majorHAnsi" w:cstheme="majorHAnsi"/>
            <w:color w:val="000000"/>
            <w:sz w:val="28"/>
            <w:szCs w:val="28"/>
          </w:rPr>
          <w:delText>histfit(data3,3000);</w:delText>
        </w:r>
      </w:del>
    </w:p>
    <w:p w14:paraId="6D4EFC0D" w14:textId="559A65AB" w:rsidR="00B720EA" w:rsidDel="00EE7B1B" w:rsidRDefault="00B720EA" w:rsidP="00154E79">
      <w:pPr>
        <w:autoSpaceDE w:val="0"/>
        <w:autoSpaceDN w:val="0"/>
        <w:adjustRightInd w:val="0"/>
        <w:spacing w:after="0" w:line="240" w:lineRule="auto"/>
        <w:rPr>
          <w:del w:id="243" w:author="Junhao Du" w:date="2018-11-04T10:39:00Z"/>
          <w:rFonts w:asciiTheme="majorHAnsi" w:hAnsiTheme="majorHAnsi" w:cstheme="majorHAnsi"/>
          <w:sz w:val="28"/>
          <w:szCs w:val="28"/>
        </w:rPr>
      </w:pPr>
    </w:p>
    <w:p w14:paraId="1C83C820" w14:textId="3D6FFF95" w:rsidR="00044086" w:rsidDel="00EE7B1B" w:rsidRDefault="00044086" w:rsidP="00154E79">
      <w:pPr>
        <w:autoSpaceDE w:val="0"/>
        <w:autoSpaceDN w:val="0"/>
        <w:adjustRightInd w:val="0"/>
        <w:spacing w:after="0" w:line="240" w:lineRule="auto"/>
        <w:rPr>
          <w:del w:id="244" w:author="Junhao Du" w:date="2018-11-04T10:39:00Z"/>
          <w:rFonts w:asciiTheme="majorHAnsi" w:hAnsiTheme="majorHAnsi" w:cstheme="majorHAnsi"/>
          <w:sz w:val="28"/>
          <w:szCs w:val="28"/>
        </w:rPr>
      </w:pPr>
      <w:del w:id="245" w:author="Junhao Du" w:date="2018-11-04T10:39:00Z">
        <w:r w:rsidDel="00EE7B1B">
          <w:rPr>
            <w:rFonts w:asciiTheme="majorHAnsi" w:hAnsiTheme="majorHAnsi" w:cstheme="majorHAnsi"/>
            <w:sz w:val="28"/>
            <w:szCs w:val="28"/>
          </w:rPr>
          <w:delText>The following is my plots in matlab:</w:delText>
        </w:r>
      </w:del>
    </w:p>
    <w:p w14:paraId="0A97701F" w14:textId="2250CE35" w:rsidR="00044086" w:rsidDel="00EE7B1B" w:rsidRDefault="00044086" w:rsidP="00154E79">
      <w:pPr>
        <w:autoSpaceDE w:val="0"/>
        <w:autoSpaceDN w:val="0"/>
        <w:adjustRightInd w:val="0"/>
        <w:spacing w:after="0" w:line="240" w:lineRule="auto"/>
        <w:rPr>
          <w:del w:id="246" w:author="Junhao Du" w:date="2018-11-04T10:39:00Z"/>
          <w:rFonts w:asciiTheme="majorHAnsi" w:hAnsiTheme="majorHAnsi" w:cstheme="majorHAnsi"/>
          <w:sz w:val="28"/>
          <w:szCs w:val="28"/>
        </w:rPr>
      </w:pPr>
      <w:del w:id="247" w:author="Junhao Du" w:date="2018-11-04T10:39:00Z">
        <w:r w:rsidDel="00EE7B1B">
          <w:rPr>
            <w:noProof/>
          </w:rPr>
          <w:drawing>
            <wp:inline distT="0" distB="0" distL="0" distR="0" wp14:anchorId="1EB4741B" wp14:editId="2DF812DE">
              <wp:extent cx="5943600" cy="4911725"/>
              <wp:effectExtent l="0" t="0" r="0" b="3175"/>
              <wp:docPr id="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911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E24E7CA" w14:textId="110387D8" w:rsidR="00044086" w:rsidDel="00EE7B1B" w:rsidRDefault="00044086" w:rsidP="00154E79">
      <w:pPr>
        <w:autoSpaceDE w:val="0"/>
        <w:autoSpaceDN w:val="0"/>
        <w:adjustRightInd w:val="0"/>
        <w:spacing w:after="0" w:line="240" w:lineRule="auto"/>
        <w:rPr>
          <w:del w:id="248" w:author="Junhao Du" w:date="2018-11-04T10:39:00Z"/>
          <w:rFonts w:asciiTheme="majorHAnsi" w:hAnsiTheme="majorHAnsi" w:cstheme="majorHAnsi"/>
          <w:sz w:val="28"/>
          <w:szCs w:val="28"/>
        </w:rPr>
      </w:pPr>
    </w:p>
    <w:p w14:paraId="41628F73" w14:textId="4F7F32F9" w:rsidR="00044086" w:rsidRPr="00044086" w:rsidDel="00EE7B1B" w:rsidRDefault="00044086" w:rsidP="00154E79">
      <w:pPr>
        <w:autoSpaceDE w:val="0"/>
        <w:autoSpaceDN w:val="0"/>
        <w:adjustRightInd w:val="0"/>
        <w:spacing w:after="0" w:line="240" w:lineRule="auto"/>
        <w:rPr>
          <w:del w:id="249" w:author="Junhao Du" w:date="2018-11-04T10:39:00Z"/>
          <w:rFonts w:asciiTheme="majorHAnsi" w:hAnsiTheme="majorHAnsi" w:cstheme="majorHAnsi"/>
          <w:sz w:val="28"/>
          <w:szCs w:val="28"/>
        </w:rPr>
      </w:pPr>
    </w:p>
    <w:p w14:paraId="286C833D" w14:textId="5DD35B90" w:rsidR="00B720EA" w:rsidRPr="00044086" w:rsidDel="00EE7B1B" w:rsidRDefault="00B720EA" w:rsidP="00154E79">
      <w:pPr>
        <w:autoSpaceDE w:val="0"/>
        <w:autoSpaceDN w:val="0"/>
        <w:adjustRightInd w:val="0"/>
        <w:spacing w:after="0" w:line="240" w:lineRule="auto"/>
        <w:rPr>
          <w:del w:id="250" w:author="Junhao Du" w:date="2018-11-04T10:39:00Z"/>
          <w:rFonts w:asciiTheme="majorHAnsi" w:hAnsiTheme="majorHAnsi" w:cstheme="majorHAnsi"/>
          <w:sz w:val="28"/>
          <w:szCs w:val="28"/>
        </w:rPr>
      </w:pPr>
    </w:p>
    <w:p w14:paraId="4B35235B" w14:textId="106C8CBD" w:rsidR="00B720EA" w:rsidRPr="00044086" w:rsidDel="00EE7B1B" w:rsidRDefault="00B720EA" w:rsidP="00154E79">
      <w:pPr>
        <w:autoSpaceDE w:val="0"/>
        <w:autoSpaceDN w:val="0"/>
        <w:adjustRightInd w:val="0"/>
        <w:spacing w:after="0" w:line="240" w:lineRule="auto"/>
        <w:rPr>
          <w:del w:id="251" w:author="Junhao Du" w:date="2018-11-04T10:39:00Z"/>
          <w:rFonts w:asciiTheme="majorHAnsi" w:hAnsiTheme="majorHAnsi" w:cstheme="majorHAnsi"/>
          <w:sz w:val="28"/>
          <w:szCs w:val="28"/>
        </w:rPr>
      </w:pPr>
    </w:p>
    <w:p w14:paraId="3B2BE0D1" w14:textId="2F5FF7F1" w:rsidR="00BF4A5B" w:rsidRPr="00044086" w:rsidDel="00EE7B1B" w:rsidRDefault="00BF4A5B">
      <w:pPr>
        <w:rPr>
          <w:del w:id="252" w:author="Junhao Du" w:date="2018-11-04T10:39:00Z"/>
          <w:rFonts w:asciiTheme="majorHAnsi" w:hAnsiTheme="majorHAnsi" w:cstheme="majorHAnsi"/>
          <w:sz w:val="28"/>
          <w:szCs w:val="28"/>
        </w:rPr>
      </w:pPr>
    </w:p>
    <w:p w14:paraId="75864BC1" w14:textId="77777777" w:rsidR="00BF4A5B" w:rsidRPr="00044086" w:rsidRDefault="00BF4A5B">
      <w:pPr>
        <w:rPr>
          <w:rFonts w:asciiTheme="majorHAnsi" w:hAnsiTheme="majorHAnsi" w:cstheme="majorHAnsi"/>
          <w:sz w:val="28"/>
          <w:szCs w:val="28"/>
        </w:rPr>
      </w:pPr>
    </w:p>
    <w:sectPr w:rsidR="00BF4A5B" w:rsidRPr="0004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17AE0"/>
    <w:multiLevelType w:val="hybridMultilevel"/>
    <w:tmpl w:val="103AEC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nhao Du">
    <w15:presenceInfo w15:providerId="None" w15:userId="Junhao D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03"/>
    <w:rsid w:val="00044086"/>
    <w:rsid w:val="00067B66"/>
    <w:rsid w:val="000738A8"/>
    <w:rsid w:val="000E02CD"/>
    <w:rsid w:val="000E136E"/>
    <w:rsid w:val="00107D4E"/>
    <w:rsid w:val="00154CB5"/>
    <w:rsid w:val="00154E79"/>
    <w:rsid w:val="001D56CA"/>
    <w:rsid w:val="00203358"/>
    <w:rsid w:val="00320E25"/>
    <w:rsid w:val="003754A9"/>
    <w:rsid w:val="00387355"/>
    <w:rsid w:val="003A3DFA"/>
    <w:rsid w:val="003B7394"/>
    <w:rsid w:val="004825D4"/>
    <w:rsid w:val="004F084C"/>
    <w:rsid w:val="00526B07"/>
    <w:rsid w:val="005970D6"/>
    <w:rsid w:val="005C4698"/>
    <w:rsid w:val="00636C1E"/>
    <w:rsid w:val="006623AA"/>
    <w:rsid w:val="006C6533"/>
    <w:rsid w:val="00713B22"/>
    <w:rsid w:val="00734561"/>
    <w:rsid w:val="007B2D62"/>
    <w:rsid w:val="007C3DE7"/>
    <w:rsid w:val="007D4AE8"/>
    <w:rsid w:val="008008C3"/>
    <w:rsid w:val="00973857"/>
    <w:rsid w:val="00A105A6"/>
    <w:rsid w:val="00A36805"/>
    <w:rsid w:val="00AA131D"/>
    <w:rsid w:val="00B720EA"/>
    <w:rsid w:val="00BF4A5B"/>
    <w:rsid w:val="00C71575"/>
    <w:rsid w:val="00C76939"/>
    <w:rsid w:val="00C76A03"/>
    <w:rsid w:val="00C91A4C"/>
    <w:rsid w:val="00E414DB"/>
    <w:rsid w:val="00E72EAE"/>
    <w:rsid w:val="00EA05BF"/>
    <w:rsid w:val="00EB5ACC"/>
    <w:rsid w:val="00EE7B1B"/>
    <w:rsid w:val="00F306BD"/>
    <w:rsid w:val="00F5381A"/>
    <w:rsid w:val="00F6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DF95"/>
  <w15:chartTrackingRefBased/>
  <w15:docId w15:val="{0B1BEA78-7338-4A9E-B8B4-3B48D93A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6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617E0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617E0"/>
    <w:rPr>
      <w:rFonts w:ascii="Microsoft YaHei UI" w:eastAsia="Microsoft YaHei UI"/>
      <w:sz w:val="18"/>
      <w:szCs w:val="18"/>
    </w:rPr>
  </w:style>
  <w:style w:type="paragraph" w:styleId="a6">
    <w:name w:val="List Paragraph"/>
    <w:basedOn w:val="a"/>
    <w:uiPriority w:val="34"/>
    <w:qFormat/>
    <w:rsid w:val="00973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0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9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Junhao DU</dc:creator>
  <cp:keywords/>
  <dc:description/>
  <cp:lastModifiedBy>DU Junhao</cp:lastModifiedBy>
  <cp:revision>31</cp:revision>
  <cp:lastPrinted>2018-11-06T08:32:00Z</cp:lastPrinted>
  <dcterms:created xsi:type="dcterms:W3CDTF">2018-10-06T16:11:00Z</dcterms:created>
  <dcterms:modified xsi:type="dcterms:W3CDTF">2018-11-11T18:31:00Z</dcterms:modified>
</cp:coreProperties>
</file>