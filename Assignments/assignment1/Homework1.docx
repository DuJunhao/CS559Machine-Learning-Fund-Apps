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3010" w14:textId="56FE3D87" w:rsidR="003A3DFA" w:rsidRPr="00044086" w:rsidRDefault="00636C1E" w:rsidP="00636C1E">
      <w:pPr>
        <w:jc w:val="center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Junhao Du</w:t>
      </w:r>
    </w:p>
    <w:p w14:paraId="760DCBDB" w14:textId="77777777" w:rsidR="003A3DFA" w:rsidRPr="00044086" w:rsidRDefault="003A3DFA">
      <w:pPr>
        <w:rPr>
          <w:rFonts w:asciiTheme="majorHAnsi" w:hAnsiTheme="majorHAnsi" w:cstheme="majorHAnsi"/>
          <w:sz w:val="28"/>
          <w:szCs w:val="28"/>
        </w:rPr>
      </w:pPr>
    </w:p>
    <w:p w14:paraId="2ACCC5AA" w14:textId="54A5C1EF" w:rsidR="007B2D62" w:rsidRPr="00044086" w:rsidRDefault="00EA05BF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1.</w:t>
      </w:r>
    </w:p>
    <w:p w14:paraId="71F4E69F" w14:textId="3685C7C7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Solution:</w:t>
      </w:r>
    </w:p>
    <w:p w14:paraId="5B2D42B9" w14:textId="65E2DE31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044086">
        <w:rPr>
          <w:rFonts w:asciiTheme="majorHAnsi" w:hAnsiTheme="majorHAnsi" w:cstheme="majorHAnsi"/>
          <w:sz w:val="28"/>
          <w:szCs w:val="28"/>
        </w:rPr>
        <w:t>U(</w:t>
      </w:r>
      <w:proofErr w:type="gramEnd"/>
      <w:r w:rsidRPr="00044086">
        <w:rPr>
          <w:rFonts w:asciiTheme="majorHAnsi" w:hAnsiTheme="majorHAnsi" w:cstheme="majorHAnsi"/>
          <w:sz w:val="28"/>
          <w:szCs w:val="28"/>
        </w:rPr>
        <w:t>Win, bet)=W-B</w:t>
      </w:r>
    </w:p>
    <w:p w14:paraId="4B72F696" w14:textId="4649A261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044086">
        <w:rPr>
          <w:rFonts w:asciiTheme="majorHAnsi" w:hAnsiTheme="majorHAnsi" w:cstheme="majorHAnsi"/>
          <w:sz w:val="28"/>
          <w:szCs w:val="28"/>
        </w:rPr>
        <w:t>U(</w:t>
      </w:r>
      <w:proofErr w:type="gramEnd"/>
      <w:r w:rsidRPr="00044086">
        <w:rPr>
          <w:rFonts w:asciiTheme="majorHAnsi" w:hAnsiTheme="majorHAnsi" w:cstheme="majorHAnsi"/>
          <w:sz w:val="28"/>
          <w:szCs w:val="28"/>
        </w:rPr>
        <w:t>lose, bet)=L-B</w:t>
      </w:r>
    </w:p>
    <w:p w14:paraId="11E731D7" w14:textId="1971C44E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So U(bet)=Pw*</w:t>
      </w:r>
      <w:proofErr w:type="gramStart"/>
      <w:r w:rsidRPr="00044086">
        <w:rPr>
          <w:rFonts w:asciiTheme="majorHAnsi" w:hAnsiTheme="majorHAnsi" w:cstheme="majorHAnsi"/>
          <w:sz w:val="28"/>
          <w:szCs w:val="28"/>
        </w:rPr>
        <w:t>U(</w:t>
      </w:r>
      <w:proofErr w:type="gramEnd"/>
      <w:r w:rsidRPr="00044086">
        <w:rPr>
          <w:rFonts w:asciiTheme="majorHAnsi" w:hAnsiTheme="majorHAnsi" w:cstheme="majorHAnsi"/>
          <w:sz w:val="28"/>
          <w:szCs w:val="28"/>
        </w:rPr>
        <w:t>win, bet)+Pl*U(lose, bet)</w:t>
      </w:r>
    </w:p>
    <w:p w14:paraId="319315EA" w14:textId="06D77603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=Pw*(W-</w:t>
      </w:r>
      <w:proofErr w:type="gramStart"/>
      <w:r w:rsidRPr="00044086">
        <w:rPr>
          <w:rFonts w:asciiTheme="majorHAnsi" w:hAnsiTheme="majorHAnsi" w:cstheme="majorHAnsi"/>
          <w:sz w:val="28"/>
          <w:szCs w:val="28"/>
        </w:rPr>
        <w:t>B)+(</w:t>
      </w:r>
      <w:proofErr w:type="gramEnd"/>
      <w:r w:rsidRPr="00044086">
        <w:rPr>
          <w:rFonts w:asciiTheme="majorHAnsi" w:hAnsiTheme="majorHAnsi" w:cstheme="majorHAnsi"/>
          <w:sz w:val="28"/>
          <w:szCs w:val="28"/>
        </w:rPr>
        <w:t>1-Pw)*(L-B)</w:t>
      </w:r>
    </w:p>
    <w:p w14:paraId="12D715BA" w14:textId="606942BB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</w:p>
    <w:p w14:paraId="4131E8AF" w14:textId="39536AFE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If U(bet)&gt;0 we would like to bet so</w:t>
      </w:r>
    </w:p>
    <w:p w14:paraId="503C6704" w14:textId="74754A8E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U(bet)&gt;0</w:t>
      </w:r>
      <w:r w:rsidRPr="00044086">
        <w:rPr>
          <w:rFonts w:asciiTheme="majorHAnsi" w:hAnsiTheme="majorHAnsi" w:cstheme="majorHAnsi"/>
          <w:sz w:val="28"/>
          <w:szCs w:val="28"/>
        </w:rPr>
        <w:sym w:font="Wingdings" w:char="F0E8"/>
      </w:r>
      <w:r w:rsidRPr="00044086">
        <w:rPr>
          <w:rFonts w:asciiTheme="majorHAnsi" w:hAnsiTheme="majorHAnsi" w:cstheme="majorHAnsi"/>
          <w:sz w:val="28"/>
          <w:szCs w:val="28"/>
        </w:rPr>
        <w:t xml:space="preserve"> Pw*(W-</w:t>
      </w:r>
      <w:proofErr w:type="gramStart"/>
      <w:r w:rsidRPr="00044086">
        <w:rPr>
          <w:rFonts w:asciiTheme="majorHAnsi" w:hAnsiTheme="majorHAnsi" w:cstheme="majorHAnsi"/>
          <w:sz w:val="28"/>
          <w:szCs w:val="28"/>
        </w:rPr>
        <w:t>B)+(</w:t>
      </w:r>
      <w:proofErr w:type="gramEnd"/>
      <w:r w:rsidRPr="00044086">
        <w:rPr>
          <w:rFonts w:asciiTheme="majorHAnsi" w:hAnsiTheme="majorHAnsi" w:cstheme="majorHAnsi"/>
          <w:sz w:val="28"/>
          <w:szCs w:val="28"/>
        </w:rPr>
        <w:t>1-Pw)*(L-B)&gt;0</w:t>
      </w:r>
    </w:p>
    <w:p w14:paraId="52BA29B6" w14:textId="14D27C6B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Pw*W-Pw*B+L-B-Pw*</w:t>
      </w:r>
      <w:proofErr w:type="spellStart"/>
      <w:r w:rsidRPr="00044086">
        <w:rPr>
          <w:rFonts w:asciiTheme="majorHAnsi" w:hAnsiTheme="majorHAnsi" w:cstheme="majorHAnsi"/>
          <w:sz w:val="28"/>
          <w:szCs w:val="28"/>
        </w:rPr>
        <w:t>L+Pw</w:t>
      </w:r>
      <w:proofErr w:type="spellEnd"/>
      <w:r w:rsidRPr="00044086">
        <w:rPr>
          <w:rFonts w:asciiTheme="majorHAnsi" w:hAnsiTheme="majorHAnsi" w:cstheme="majorHAnsi"/>
          <w:sz w:val="28"/>
          <w:szCs w:val="28"/>
        </w:rPr>
        <w:t>*B&gt;0</w:t>
      </w:r>
    </w:p>
    <w:p w14:paraId="69FBBF47" w14:textId="3AD38943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Pw*W+L-B-Pw*L&gt;0</w:t>
      </w:r>
    </w:p>
    <w:p w14:paraId="6045B491" w14:textId="534FCB64" w:rsidR="00EA05BF" w:rsidRPr="00044086" w:rsidRDefault="00EA05BF" w:rsidP="00EA05BF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 xml:space="preserve">Because W&gt;L </w:t>
      </w:r>
    </w:p>
    <w:p w14:paraId="373AA042" w14:textId="425C9765" w:rsidR="00EA05BF" w:rsidRPr="00044086" w:rsidRDefault="00EA05BF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Pw&gt;(B-L)/(W-L)</w:t>
      </w:r>
    </w:p>
    <w:p w14:paraId="7528D80D" w14:textId="3AF56D2C" w:rsidR="008008C3" w:rsidRPr="00044086" w:rsidRDefault="008008C3">
      <w:pPr>
        <w:rPr>
          <w:rFonts w:asciiTheme="majorHAnsi" w:hAnsiTheme="majorHAnsi" w:cstheme="majorHAnsi"/>
          <w:sz w:val="28"/>
          <w:szCs w:val="28"/>
        </w:rPr>
      </w:pPr>
    </w:p>
    <w:p w14:paraId="746A13F6" w14:textId="56FB8275" w:rsidR="008008C3" w:rsidRPr="00044086" w:rsidRDefault="008008C3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2.</w:t>
      </w:r>
    </w:p>
    <w:p w14:paraId="09C8ACFB" w14:textId="728B41ED" w:rsidR="008008C3" w:rsidRPr="00044086" w:rsidRDefault="008008C3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Solution:</w:t>
      </w:r>
    </w:p>
    <w:p w14:paraId="78FDD8A3" w14:textId="09E3AC3B" w:rsidR="00636C1E" w:rsidRPr="00044086" w:rsidRDefault="00636C1E" w:rsidP="00636C1E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For the green wallet, the probability to pull a dime followed by two pennies= (4/10) x (6/9) x (5/8) = 120/720</w:t>
      </w:r>
      <w:r w:rsidR="004825D4" w:rsidRPr="00044086">
        <w:rPr>
          <w:rFonts w:asciiTheme="majorHAnsi" w:hAnsiTheme="majorHAnsi" w:cstheme="majorHAnsi"/>
          <w:sz w:val="28"/>
          <w:szCs w:val="28"/>
        </w:rPr>
        <w:t>=1/6</w:t>
      </w:r>
    </w:p>
    <w:p w14:paraId="3D6CDDB3" w14:textId="1C9CFF82" w:rsidR="00636C1E" w:rsidRPr="00044086" w:rsidRDefault="00636C1E" w:rsidP="00636C1E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For the black wallet, the probability pulled a dime followed by two pennies= (2/10) x (8/9) x (7/8) = 112/720</w:t>
      </w:r>
    </w:p>
    <w:p w14:paraId="636D11CA" w14:textId="3B0D8C34" w:rsidR="00636C1E" w:rsidRPr="00044086" w:rsidRDefault="004825D4">
      <w:pPr>
        <w:rPr>
          <w:rFonts w:asciiTheme="majorHAnsi" w:hAnsiTheme="majorHAnsi" w:cstheme="majorHAnsi"/>
          <w:b/>
          <w:sz w:val="28"/>
          <w:szCs w:val="28"/>
        </w:rPr>
      </w:pPr>
      <w:r w:rsidRPr="00044086">
        <w:rPr>
          <w:rFonts w:asciiTheme="majorHAnsi" w:hAnsiTheme="majorHAnsi" w:cstheme="majorHAnsi"/>
          <w:b/>
          <w:sz w:val="28"/>
          <w:szCs w:val="28"/>
        </w:rPr>
        <w:t>.</w:t>
      </w:r>
      <w:r w:rsidR="005970D6" w:rsidRPr="00044086">
        <w:rPr>
          <w:rFonts w:asciiTheme="majorHAnsi" w:hAnsiTheme="majorHAnsi" w:cstheme="majorHAnsi"/>
          <w:b/>
          <w:sz w:val="28"/>
          <w:szCs w:val="28"/>
        </w:rPr>
        <w:t xml:space="preserve"> Which wallet were you more likely to have picked if you pulled a dime followed by two pennies from i</w:t>
      </w:r>
      <w:r w:rsidRPr="00044086">
        <w:rPr>
          <w:rFonts w:asciiTheme="majorHAnsi" w:hAnsiTheme="majorHAnsi" w:cstheme="majorHAnsi"/>
          <w:b/>
          <w:sz w:val="28"/>
          <w:szCs w:val="28"/>
        </w:rPr>
        <w:t>t?</w:t>
      </w:r>
    </w:p>
    <w:p w14:paraId="11C88740" w14:textId="130E47C9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For this question:</w:t>
      </w:r>
    </w:p>
    <w:p w14:paraId="25E497BA" w14:textId="380E8FDA" w:rsidR="004825D4" w:rsidRPr="00154CB5" w:rsidRDefault="004825D4">
      <w:pPr>
        <w:rPr>
          <w:rFonts w:asciiTheme="majorHAnsi" w:hAnsiTheme="majorHAnsi" w:cstheme="majorHAnsi"/>
          <w:sz w:val="28"/>
          <w:szCs w:val="28"/>
          <w:u w:val="single"/>
        </w:rPr>
      </w:pPr>
      <w:r w:rsidRPr="00154CB5">
        <w:rPr>
          <w:rFonts w:asciiTheme="majorHAnsi" w:hAnsiTheme="majorHAnsi" w:cstheme="majorHAnsi"/>
          <w:sz w:val="28"/>
          <w:szCs w:val="28"/>
          <w:u w:val="single"/>
        </w:rPr>
        <w:lastRenderedPageBreak/>
        <w:t>We assume that the probability to use one of the wallets is same and equal to ½=50%;</w:t>
      </w:r>
    </w:p>
    <w:p w14:paraId="28C131A5" w14:textId="1782B89D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So:</w:t>
      </w:r>
    </w:p>
    <w:p w14:paraId="0CF12F70" w14:textId="1BB58B58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</w:p>
    <w:p w14:paraId="1EAF7687" w14:textId="645D2E2B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</w:p>
    <w:p w14:paraId="65C102A8" w14:textId="1D85A823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For the green wallet, the P=</w:t>
      </w:r>
    </w:p>
    <w:p w14:paraId="509EFCF0" w14:textId="1EEDFE7B" w:rsidR="004825D4" w:rsidRPr="00044086" w:rsidRDefault="004825D4">
      <w:pPr>
        <w:rPr>
          <w:rFonts w:asciiTheme="majorHAnsi" w:hAnsiTheme="majorHAnsi" w:cstheme="majorHAnsi"/>
          <w:color w:val="444444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(0.5*(120/720))</w:t>
      </w:r>
      <w:proofErr w:type="gramStart"/>
      <w:r w:rsidRPr="00044086">
        <w:rPr>
          <w:rFonts w:asciiTheme="majorHAnsi" w:hAnsiTheme="majorHAnsi" w:cstheme="majorHAnsi"/>
          <w:sz w:val="28"/>
          <w:szCs w:val="28"/>
        </w:rPr>
        <w:t>/(</w:t>
      </w:r>
      <w:proofErr w:type="gramEnd"/>
      <w:r w:rsidRPr="00044086">
        <w:rPr>
          <w:rFonts w:asciiTheme="majorHAnsi" w:hAnsiTheme="majorHAnsi" w:cstheme="majorHAnsi"/>
          <w:sz w:val="28"/>
          <w:szCs w:val="28"/>
        </w:rPr>
        <w:t>0.5*(120/720)+0.5*(112/720))=120/(120+112)=</w:t>
      </w:r>
      <w:r w:rsidRPr="00044086">
        <w:rPr>
          <w:rFonts w:asciiTheme="majorHAnsi" w:hAnsiTheme="majorHAnsi" w:cstheme="majorHAnsi"/>
          <w:color w:val="444444"/>
          <w:sz w:val="28"/>
          <w:szCs w:val="28"/>
        </w:rPr>
        <w:t xml:space="preserve"> 0.517241379</w:t>
      </w:r>
    </w:p>
    <w:p w14:paraId="2B487CC4" w14:textId="01C023F0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For the black wallet, the P=</w:t>
      </w:r>
    </w:p>
    <w:p w14:paraId="705584F2" w14:textId="7AC3D8F9" w:rsidR="004825D4" w:rsidRPr="00044086" w:rsidRDefault="004825D4">
      <w:pPr>
        <w:rPr>
          <w:rFonts w:asciiTheme="majorHAnsi" w:hAnsiTheme="majorHAnsi" w:cstheme="majorHAnsi"/>
          <w:color w:val="444444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(0.5*(112/720))</w:t>
      </w:r>
      <w:proofErr w:type="gramStart"/>
      <w:r w:rsidRPr="00044086">
        <w:rPr>
          <w:rFonts w:asciiTheme="majorHAnsi" w:hAnsiTheme="majorHAnsi" w:cstheme="majorHAnsi"/>
          <w:sz w:val="28"/>
          <w:szCs w:val="28"/>
        </w:rPr>
        <w:t>/(</w:t>
      </w:r>
      <w:proofErr w:type="gramEnd"/>
      <w:r w:rsidRPr="00044086">
        <w:rPr>
          <w:rFonts w:asciiTheme="majorHAnsi" w:hAnsiTheme="majorHAnsi" w:cstheme="majorHAnsi"/>
          <w:sz w:val="28"/>
          <w:szCs w:val="28"/>
        </w:rPr>
        <w:t>0.5*(120/720)+0.5*(112/720))=112/(120+112)=</w:t>
      </w:r>
      <w:r w:rsidRPr="00044086">
        <w:rPr>
          <w:rFonts w:asciiTheme="majorHAnsi" w:hAnsiTheme="majorHAnsi" w:cstheme="majorHAnsi"/>
          <w:color w:val="444444"/>
          <w:sz w:val="28"/>
          <w:szCs w:val="28"/>
        </w:rPr>
        <w:t xml:space="preserve"> 0.482758621</w:t>
      </w:r>
    </w:p>
    <w:p w14:paraId="4667B255" w14:textId="133133AF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</w:p>
    <w:p w14:paraId="61987B04" w14:textId="6F4BBBE1" w:rsidR="004825D4" w:rsidRPr="00044086" w:rsidRDefault="004825D4">
      <w:pPr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044086">
        <w:rPr>
          <w:rFonts w:asciiTheme="majorHAnsi" w:hAnsiTheme="majorHAnsi" w:cstheme="majorHAnsi"/>
          <w:b/>
          <w:sz w:val="28"/>
          <w:szCs w:val="28"/>
        </w:rPr>
        <w:t>.What</w:t>
      </w:r>
      <w:proofErr w:type="gramEnd"/>
      <w:r w:rsidRPr="00044086">
        <w:rPr>
          <w:rFonts w:asciiTheme="majorHAnsi" w:hAnsiTheme="majorHAnsi" w:cstheme="majorHAnsi"/>
          <w:b/>
          <w:sz w:val="28"/>
          <w:szCs w:val="28"/>
        </w:rPr>
        <w:t xml:space="preserve"> is the probability that the optimal answer you gave in the previous question was wrong?</w:t>
      </w:r>
    </w:p>
    <w:p w14:paraId="47738752" w14:textId="361B33E0" w:rsidR="004825D4" w:rsidRPr="00044086" w:rsidRDefault="004825D4">
      <w:pPr>
        <w:rPr>
          <w:rFonts w:asciiTheme="majorHAnsi" w:hAnsiTheme="majorHAnsi" w:cstheme="majorHAnsi"/>
          <w:b/>
          <w:sz w:val="28"/>
          <w:szCs w:val="28"/>
        </w:rPr>
      </w:pPr>
    </w:p>
    <w:p w14:paraId="4CA1DF1B" w14:textId="1A056663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Because we should consider about the past experience, the probability of using the wallet is not equal to ½=0.5</w:t>
      </w:r>
    </w:p>
    <w:p w14:paraId="100945F0" w14:textId="38D9B32A" w:rsidR="004825D4" w:rsidRPr="00154CB5" w:rsidRDefault="004825D4">
      <w:pPr>
        <w:rPr>
          <w:rFonts w:asciiTheme="majorHAnsi" w:hAnsiTheme="majorHAnsi" w:cstheme="majorHAnsi"/>
          <w:sz w:val="28"/>
          <w:szCs w:val="28"/>
          <w:u w:val="single"/>
        </w:rPr>
      </w:pPr>
      <w:r w:rsidRPr="00154CB5">
        <w:rPr>
          <w:rFonts w:asciiTheme="majorHAnsi" w:hAnsiTheme="majorHAnsi" w:cstheme="majorHAnsi"/>
          <w:sz w:val="28"/>
          <w:szCs w:val="28"/>
          <w:u w:val="single"/>
        </w:rPr>
        <w:t xml:space="preserve">The Pb=1/5 and the </w:t>
      </w:r>
      <w:proofErr w:type="spellStart"/>
      <w:r w:rsidRPr="00154CB5">
        <w:rPr>
          <w:rFonts w:asciiTheme="majorHAnsi" w:hAnsiTheme="majorHAnsi" w:cstheme="majorHAnsi"/>
          <w:sz w:val="28"/>
          <w:szCs w:val="28"/>
          <w:u w:val="single"/>
        </w:rPr>
        <w:t>Pg</w:t>
      </w:r>
      <w:proofErr w:type="spellEnd"/>
      <w:r w:rsidRPr="00154CB5">
        <w:rPr>
          <w:rFonts w:asciiTheme="majorHAnsi" w:hAnsiTheme="majorHAnsi" w:cstheme="majorHAnsi"/>
          <w:sz w:val="28"/>
          <w:szCs w:val="28"/>
          <w:u w:val="single"/>
        </w:rPr>
        <w:t>=4/5</w:t>
      </w:r>
    </w:p>
    <w:p w14:paraId="6194A63D" w14:textId="6149AFBA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 xml:space="preserve">So </w:t>
      </w:r>
    </w:p>
    <w:p w14:paraId="24A65528" w14:textId="6CCEEB72" w:rsidR="004825D4" w:rsidRPr="00044086" w:rsidRDefault="004825D4" w:rsidP="004825D4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For the green wallet, the P=</w:t>
      </w:r>
    </w:p>
    <w:p w14:paraId="62E75F70" w14:textId="6312FE9E" w:rsidR="004825D4" w:rsidRPr="00044086" w:rsidRDefault="004825D4">
      <w:pPr>
        <w:rPr>
          <w:rFonts w:asciiTheme="majorHAnsi" w:hAnsiTheme="majorHAnsi" w:cstheme="majorHAnsi"/>
          <w:color w:val="444444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(4/5*(120/720))</w:t>
      </w:r>
      <w:proofErr w:type="gramStart"/>
      <w:r w:rsidRPr="00044086">
        <w:rPr>
          <w:rFonts w:asciiTheme="majorHAnsi" w:hAnsiTheme="majorHAnsi" w:cstheme="majorHAnsi"/>
          <w:sz w:val="28"/>
          <w:szCs w:val="28"/>
        </w:rPr>
        <w:t>/(</w:t>
      </w:r>
      <w:proofErr w:type="gramEnd"/>
      <w:r w:rsidRPr="00044086">
        <w:rPr>
          <w:rFonts w:asciiTheme="majorHAnsi" w:hAnsiTheme="majorHAnsi" w:cstheme="majorHAnsi"/>
          <w:sz w:val="28"/>
          <w:szCs w:val="28"/>
        </w:rPr>
        <w:t>4/5*(120/720)+1/5*(112/720))=</w:t>
      </w:r>
      <w:r w:rsidRPr="00044086">
        <w:rPr>
          <w:rFonts w:asciiTheme="majorHAnsi" w:hAnsiTheme="majorHAnsi" w:cstheme="majorHAnsi"/>
          <w:color w:val="444444"/>
          <w:sz w:val="28"/>
          <w:szCs w:val="28"/>
        </w:rPr>
        <w:t xml:space="preserve"> 0.810810811</w:t>
      </w:r>
    </w:p>
    <w:p w14:paraId="6ABECCA3" w14:textId="592B7870" w:rsidR="004825D4" w:rsidRPr="00044086" w:rsidRDefault="004825D4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For the black wallet, the P=</w:t>
      </w:r>
    </w:p>
    <w:p w14:paraId="73B83C9F" w14:textId="5B9AF487" w:rsidR="004825D4" w:rsidRPr="00044086" w:rsidRDefault="004825D4">
      <w:pPr>
        <w:rPr>
          <w:rFonts w:asciiTheme="majorHAnsi" w:hAnsiTheme="majorHAnsi" w:cstheme="majorHAnsi"/>
          <w:color w:val="444444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(1/5*(112/720))</w:t>
      </w:r>
      <w:proofErr w:type="gramStart"/>
      <w:r w:rsidRPr="00044086">
        <w:rPr>
          <w:rFonts w:asciiTheme="majorHAnsi" w:hAnsiTheme="majorHAnsi" w:cstheme="majorHAnsi"/>
          <w:sz w:val="28"/>
          <w:szCs w:val="28"/>
        </w:rPr>
        <w:t>/(</w:t>
      </w:r>
      <w:proofErr w:type="gramEnd"/>
      <w:r w:rsidRPr="00044086">
        <w:rPr>
          <w:rFonts w:asciiTheme="majorHAnsi" w:hAnsiTheme="majorHAnsi" w:cstheme="majorHAnsi"/>
          <w:sz w:val="28"/>
          <w:szCs w:val="28"/>
        </w:rPr>
        <w:t xml:space="preserve">4/5*(120/720)+1/5*(112/720))=   </w:t>
      </w:r>
      <w:r w:rsidRPr="00044086">
        <w:rPr>
          <w:rFonts w:asciiTheme="majorHAnsi" w:hAnsiTheme="majorHAnsi" w:cstheme="majorHAnsi"/>
          <w:color w:val="444444"/>
          <w:sz w:val="28"/>
          <w:szCs w:val="28"/>
        </w:rPr>
        <w:t>0.189189189</w:t>
      </w:r>
    </w:p>
    <w:p w14:paraId="62A3C3E5" w14:textId="3F9F14C3" w:rsidR="006623AA" w:rsidRPr="00044086" w:rsidRDefault="006623AA">
      <w:pPr>
        <w:rPr>
          <w:rFonts w:asciiTheme="majorHAnsi" w:hAnsiTheme="majorHAnsi" w:cstheme="majorHAnsi"/>
          <w:sz w:val="28"/>
          <w:szCs w:val="28"/>
        </w:rPr>
      </w:pPr>
    </w:p>
    <w:p w14:paraId="54EC5E3F" w14:textId="0908817B" w:rsidR="006623AA" w:rsidRPr="00044086" w:rsidRDefault="006623AA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3.</w:t>
      </w:r>
    </w:p>
    <w:p w14:paraId="3CEAAED7" w14:textId="3C4AAEFA" w:rsidR="006623AA" w:rsidRPr="00044086" w:rsidRDefault="006623AA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1).</w:t>
      </w:r>
    </w:p>
    <w:p w14:paraId="48E8B544" w14:textId="77777777" w:rsidR="00067B66" w:rsidRPr="00044086" w:rsidRDefault="00067B66" w:rsidP="00067B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color w:val="0000FF"/>
          <w:sz w:val="28"/>
          <w:szCs w:val="28"/>
        </w:rPr>
        <w:t>function</w:t>
      </w:r>
      <w:r w:rsidRPr="00044086">
        <w:rPr>
          <w:rFonts w:asciiTheme="majorHAnsi" w:hAnsiTheme="majorHAnsi" w:cstheme="majorHAnsi"/>
          <w:color w:val="000000"/>
          <w:sz w:val="28"/>
          <w:szCs w:val="28"/>
        </w:rPr>
        <w:t xml:space="preserve"> data=part1(</w:t>
      </w:r>
      <w:proofErr w:type="spellStart"/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mean,var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,n</w:t>
      </w:r>
      <w:proofErr w:type="spellEnd"/>
      <w:r w:rsidRPr="00044086">
        <w:rPr>
          <w:rFonts w:asciiTheme="majorHAnsi" w:hAnsiTheme="majorHAnsi" w:cstheme="majorHAnsi"/>
          <w:color w:val="000000"/>
          <w:sz w:val="28"/>
          <w:szCs w:val="28"/>
        </w:rPr>
        <w:t>)</w:t>
      </w:r>
    </w:p>
    <w:p w14:paraId="227ED044" w14:textId="77777777" w:rsidR="00067B66" w:rsidRPr="00044086" w:rsidRDefault="00067B66" w:rsidP="00067B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67758698" w14:textId="74B98C68" w:rsidR="00067B66" w:rsidRPr="00044086" w:rsidRDefault="00067B66" w:rsidP="00067B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data = </w:t>
      </w:r>
      <w:proofErr w:type="spell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mean+var</w:t>
      </w:r>
      <w:proofErr w:type="spellEnd"/>
      <w:r w:rsidRPr="00044086">
        <w:rPr>
          <w:rFonts w:asciiTheme="majorHAnsi" w:hAnsiTheme="majorHAnsi" w:cstheme="majorHAnsi"/>
          <w:color w:val="000000"/>
          <w:sz w:val="28"/>
          <w:szCs w:val="28"/>
        </w:rPr>
        <w:t>.*</w:t>
      </w:r>
      <w:proofErr w:type="spell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randn</w:t>
      </w:r>
      <w:proofErr w:type="spellEnd"/>
      <w:r w:rsidRPr="00044086">
        <w:rPr>
          <w:rFonts w:asciiTheme="majorHAnsi" w:hAnsiTheme="majorHAnsi" w:cstheme="majorHAnsi"/>
          <w:color w:val="000000"/>
          <w:sz w:val="28"/>
          <w:szCs w:val="28"/>
        </w:rPr>
        <w:t>(n,1);</w:t>
      </w:r>
    </w:p>
    <w:p w14:paraId="06B041EE" w14:textId="77777777" w:rsidR="00E72EAE" w:rsidRPr="00044086" w:rsidRDefault="00E72EAE" w:rsidP="00E72E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figure(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1)</w:t>
      </w:r>
    </w:p>
    <w:p w14:paraId="32DDF8C4" w14:textId="4CD264CA" w:rsidR="00E72EAE" w:rsidRPr="00044086" w:rsidRDefault="00E72EAE" w:rsidP="00E72E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plot(data);</w:t>
      </w:r>
    </w:p>
    <w:p w14:paraId="3E717386" w14:textId="2169A2DD" w:rsidR="00107D4E" w:rsidRPr="00044086" w:rsidRDefault="00107D4E" w:rsidP="00E72E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C99C130" w14:textId="60A02F8D" w:rsidR="00107D4E" w:rsidRPr="00044086" w:rsidRDefault="00107D4E" w:rsidP="00E72E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I also attach my codes below</w:t>
      </w:r>
    </w:p>
    <w:p w14:paraId="7C4D2E81" w14:textId="29830355" w:rsidR="003754A9" w:rsidRPr="00044086" w:rsidRDefault="003754A9" w:rsidP="00E72E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2238B1A" wp14:editId="489C3944">
            <wp:extent cx="4676190" cy="2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83D1" w14:textId="2294B220" w:rsidR="00067B66" w:rsidRPr="00044086" w:rsidRDefault="00107D4E">
      <w:pPr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CF013D4" wp14:editId="3D82329E">
            <wp:extent cx="3619048" cy="11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4B57" w14:textId="509A2DFA" w:rsidR="003754A9" w:rsidRPr="00044086" w:rsidRDefault="00BF4A5B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sz w:val="28"/>
          <w:szCs w:val="28"/>
        </w:rPr>
        <w:t>2).</w:t>
      </w:r>
      <w:r w:rsidR="003754A9" w:rsidRPr="0004408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45E2BA71" w14:textId="20CE22D2" w:rsidR="00B720EA" w:rsidRPr="00044086" w:rsidRDefault="00B720EA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 xml:space="preserve">We all know the function </w:t>
      </w:r>
      <w:proofErr w:type="spellStart"/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randn</w:t>
      </w:r>
      <w:proofErr w:type="spellEnd"/>
      <w:r w:rsidRPr="00044086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) generates datasets with a normal distribution.</w:t>
      </w:r>
    </w:p>
    <w:p w14:paraId="1F1A8CA9" w14:textId="5892F5FA" w:rsidR="00B720EA" w:rsidRPr="00044086" w:rsidRDefault="00B720EA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18F355B5" w14:textId="37A99FE8" w:rsidR="00B720EA" w:rsidRPr="00044086" w:rsidRDefault="00B720EA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So:</w:t>
      </w:r>
    </w:p>
    <w:p w14:paraId="016865EB" w14:textId="7FB70908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We all know the formula of variance:</w:t>
      </w:r>
    </w:p>
    <w:p w14:paraId="2C2EE470" w14:textId="77777777" w:rsidR="00713B22" w:rsidRPr="00044086" w:rsidRDefault="00713B22" w:rsidP="00713B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DFE6512" wp14:editId="437828D9">
            <wp:extent cx="3667125" cy="352425"/>
            <wp:effectExtent l="0" t="0" r="9525" b="9525"/>
            <wp:docPr id="5" name="图片 5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086">
        <w:rPr>
          <w:rFonts w:asciiTheme="majorHAnsi" w:hAnsiTheme="majorHAnsi" w:cstheme="majorHAnsi"/>
          <w:color w:val="000000"/>
          <w:sz w:val="28"/>
          <w:szCs w:val="28"/>
        </w:rPr>
        <w:t xml:space="preserve"> and var=s</w:t>
      </w:r>
    </w:p>
    <w:p w14:paraId="2BE285AC" w14:textId="77777777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5606C769" w14:textId="5D1CDA17" w:rsidR="00B720EA" w:rsidRPr="00044086" w:rsidRDefault="00B720EA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36E7811E" w14:textId="2178E5D5" w:rsidR="00B720EA" w:rsidRPr="00044086" w:rsidRDefault="00B720EA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b/>
          <w:color w:val="000000"/>
          <w:sz w:val="28"/>
          <w:szCs w:val="28"/>
        </w:rPr>
        <w:t>Mean</w:t>
      </w:r>
      <w:r w:rsidR="00713B22" w:rsidRPr="00044086">
        <w:rPr>
          <w:rFonts w:asciiTheme="majorHAnsi" w:hAnsiTheme="majorHAnsi" w:cstheme="majorHAnsi"/>
          <w:b/>
          <w:color w:val="000000"/>
          <w:sz w:val="28"/>
          <w:szCs w:val="28"/>
        </w:rPr>
        <w:t>3</w:t>
      </w:r>
      <w:r w:rsidRPr="00044086">
        <w:rPr>
          <w:rFonts w:asciiTheme="majorHAnsi" w:hAnsiTheme="majorHAnsi" w:cstheme="majorHAnsi"/>
          <w:b/>
          <w:color w:val="000000"/>
          <w:sz w:val="28"/>
          <w:szCs w:val="28"/>
        </w:rPr>
        <w:t>= (2000*1+1000*4)</w:t>
      </w:r>
      <w:proofErr w:type="gramStart"/>
      <w:r w:rsidRPr="00044086">
        <w:rPr>
          <w:rFonts w:asciiTheme="majorHAnsi" w:hAnsiTheme="majorHAnsi" w:cstheme="majorHAnsi"/>
          <w:b/>
          <w:color w:val="000000"/>
          <w:sz w:val="28"/>
          <w:szCs w:val="28"/>
        </w:rPr>
        <w:t>/(</w:t>
      </w:r>
      <w:proofErr w:type="gramEnd"/>
      <w:r w:rsidRPr="00044086">
        <w:rPr>
          <w:rFonts w:asciiTheme="majorHAnsi" w:hAnsiTheme="majorHAnsi" w:cstheme="majorHAnsi"/>
          <w:b/>
          <w:color w:val="000000"/>
          <w:sz w:val="28"/>
          <w:szCs w:val="28"/>
        </w:rPr>
        <w:t>2000+1000)=</w:t>
      </w:r>
      <w:r w:rsidR="007C3DE7" w:rsidRPr="00044086">
        <w:rPr>
          <w:rFonts w:asciiTheme="majorHAnsi" w:hAnsiTheme="majorHAnsi" w:cstheme="majorHAnsi"/>
          <w:b/>
          <w:color w:val="000000"/>
          <w:sz w:val="28"/>
          <w:szCs w:val="28"/>
        </w:rPr>
        <w:t>2</w:t>
      </w:r>
    </w:p>
    <w:p w14:paraId="7958467A" w14:textId="4A94B998" w:rsidR="007C3DE7" w:rsidRPr="00044086" w:rsidRDefault="007C3DE7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46A0DF0D" w14:textId="2F63FBA0" w:rsidR="007C3DE7" w:rsidRPr="00044086" w:rsidRDefault="007C3DE7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Var1^2=∑(X1-</w:t>
      </w: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1)^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2/2000=2</w:t>
      </w:r>
    </w:p>
    <w:p w14:paraId="3835409A" w14:textId="7EDFAD81" w:rsidR="007C3DE7" w:rsidRDefault="007C3DE7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Var2^2=∑(X2-</w:t>
      </w: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4)^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2/1000=3</w:t>
      </w:r>
    </w:p>
    <w:p w14:paraId="66102812" w14:textId="4937257B" w:rsidR="00203358" w:rsidRPr="00044086" w:rsidRDefault="00203358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Var3</w:t>
      </w:r>
      <w:r w:rsidR="000738A8">
        <w:rPr>
          <w:rFonts w:asciiTheme="majorHAnsi" w:hAnsiTheme="majorHAnsi" w:cstheme="majorHAnsi"/>
          <w:color w:val="000000"/>
          <w:sz w:val="28"/>
          <w:szCs w:val="28"/>
        </w:rPr>
        <w:t>^2=</w:t>
      </w:r>
      <w:r w:rsidR="000738A8" w:rsidRPr="00044086">
        <w:rPr>
          <w:rFonts w:asciiTheme="majorHAnsi" w:hAnsiTheme="majorHAnsi" w:cstheme="majorHAnsi"/>
          <w:color w:val="000000"/>
          <w:sz w:val="28"/>
          <w:szCs w:val="28"/>
        </w:rPr>
        <w:t>=∑(X</w:t>
      </w:r>
      <w:r w:rsidR="000738A8">
        <w:rPr>
          <w:rFonts w:asciiTheme="majorHAnsi" w:hAnsiTheme="majorHAnsi" w:cstheme="majorHAnsi"/>
          <w:color w:val="000000"/>
          <w:sz w:val="28"/>
          <w:szCs w:val="28"/>
        </w:rPr>
        <w:t>3</w:t>
      </w:r>
      <w:r w:rsidR="000738A8" w:rsidRPr="00044086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="000738A8">
        <w:rPr>
          <w:rFonts w:asciiTheme="majorHAnsi" w:hAnsiTheme="majorHAnsi" w:cstheme="majorHAnsi"/>
          <w:color w:val="000000"/>
          <w:sz w:val="28"/>
          <w:szCs w:val="28"/>
        </w:rPr>
        <w:t>mean</w:t>
      </w:r>
      <w:proofErr w:type="gramStart"/>
      <w:r w:rsidR="000738A8">
        <w:rPr>
          <w:rFonts w:asciiTheme="majorHAnsi" w:hAnsiTheme="majorHAnsi" w:cstheme="majorHAnsi"/>
          <w:color w:val="000000"/>
          <w:sz w:val="28"/>
          <w:szCs w:val="28"/>
        </w:rPr>
        <w:t>3</w:t>
      </w:r>
      <w:r w:rsidR="000738A8" w:rsidRPr="00044086">
        <w:rPr>
          <w:rFonts w:asciiTheme="majorHAnsi" w:hAnsiTheme="majorHAnsi" w:cstheme="majorHAnsi"/>
          <w:color w:val="000000"/>
          <w:sz w:val="28"/>
          <w:szCs w:val="28"/>
        </w:rPr>
        <w:t>)^</w:t>
      </w:r>
      <w:proofErr w:type="gramEnd"/>
      <w:r w:rsidR="000738A8" w:rsidRPr="00044086">
        <w:rPr>
          <w:rFonts w:asciiTheme="majorHAnsi" w:hAnsiTheme="majorHAnsi" w:cstheme="majorHAnsi"/>
          <w:color w:val="000000"/>
          <w:sz w:val="28"/>
          <w:szCs w:val="28"/>
        </w:rPr>
        <w:t>2</w:t>
      </w:r>
      <w:r w:rsidR="000738A8">
        <w:rPr>
          <w:rFonts w:asciiTheme="majorHAnsi" w:hAnsiTheme="majorHAnsi" w:cstheme="majorHAnsi"/>
          <w:color w:val="000000"/>
          <w:sz w:val="28"/>
          <w:szCs w:val="28"/>
        </w:rPr>
        <w:t>/(n1+n2)</w:t>
      </w:r>
    </w:p>
    <w:p w14:paraId="3039001B" w14:textId="15C5E80C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57D06E54" w14:textId="63A5C309" w:rsidR="00713B22" w:rsidRPr="000738A8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738A8">
        <w:rPr>
          <w:rFonts w:asciiTheme="majorHAnsi" w:hAnsiTheme="majorHAnsi" w:cstheme="majorHAnsi"/>
          <w:b/>
          <w:color w:val="000000"/>
          <w:sz w:val="28"/>
          <w:szCs w:val="28"/>
        </w:rPr>
        <w:t>Important:</w:t>
      </w:r>
    </w:p>
    <w:p w14:paraId="69382AED" w14:textId="436AA324" w:rsidR="000738A8" w:rsidRPr="00154CB5" w:rsidRDefault="000738A8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r w:rsidRPr="00154CB5">
        <w:rPr>
          <w:rFonts w:asciiTheme="majorHAnsi" w:hAnsiTheme="majorHAnsi" w:cstheme="majorHAnsi"/>
          <w:color w:val="000000"/>
          <w:sz w:val="28"/>
          <w:szCs w:val="28"/>
          <w:u w:val="single"/>
        </w:rPr>
        <w:t>Var3^2=[n1(var1^2+mean1^</w:t>
      </w:r>
      <w:proofErr w:type="gramStart"/>
      <w:r w:rsidRPr="00154CB5">
        <w:rPr>
          <w:rFonts w:asciiTheme="majorHAnsi" w:hAnsiTheme="majorHAnsi" w:cstheme="majorHAnsi"/>
          <w:color w:val="000000"/>
          <w:sz w:val="28"/>
          <w:szCs w:val="28"/>
          <w:u w:val="single"/>
        </w:rPr>
        <w:t>2)+</w:t>
      </w:r>
      <w:proofErr w:type="gramEnd"/>
      <w:r w:rsidRPr="00154CB5">
        <w:rPr>
          <w:rFonts w:asciiTheme="majorHAnsi" w:hAnsiTheme="majorHAnsi" w:cstheme="majorHAnsi"/>
          <w:color w:val="000000"/>
          <w:sz w:val="28"/>
          <w:szCs w:val="28"/>
          <w:u w:val="single"/>
        </w:rPr>
        <w:t>n2(var2^2+mean2^2)]/(n1+n2)</w:t>
      </w:r>
      <w:ins w:id="0" w:author="Junhao Du" w:date="2018-10-30T20:11:00Z">
        <w:r w:rsidR="00E414DB">
          <w:rPr>
            <w:rFonts w:asciiTheme="majorHAnsi" w:hAnsiTheme="majorHAnsi" w:cstheme="majorHAnsi"/>
            <w:color w:val="000000"/>
            <w:sz w:val="28"/>
            <w:szCs w:val="28"/>
            <w:u w:val="single"/>
          </w:rPr>
          <w:t xml:space="preserve"> </w:t>
        </w:r>
        <w:r w:rsidR="00E414DB">
          <w:rPr>
            <w:rFonts w:asciiTheme="majorHAnsi" w:hAnsiTheme="majorHAnsi" w:cstheme="majorHAnsi" w:hint="eastAsia"/>
            <w:color w:val="000000"/>
            <w:sz w:val="28"/>
            <w:szCs w:val="28"/>
            <w:u w:val="single"/>
          </w:rPr>
          <w:t>-</w:t>
        </w:r>
        <w:bookmarkStart w:id="1" w:name="_GoBack"/>
        <w:r w:rsidR="00E414DB" w:rsidRPr="005C4698">
          <w:rPr>
            <w:rFonts w:asciiTheme="majorHAnsi" w:hAnsiTheme="majorHAnsi" w:cstheme="majorHAnsi" w:hint="eastAsia"/>
            <w:color w:val="FF0000"/>
            <w:sz w:val="28"/>
            <w:szCs w:val="28"/>
            <w:u w:val="single"/>
            <w:rPrChange w:id="2" w:author="Junhao Du" w:date="2018-10-30T20:14:00Z">
              <w:rPr>
                <w:rFonts w:asciiTheme="majorHAnsi" w:hAnsiTheme="majorHAnsi" w:cstheme="majorHAnsi" w:hint="eastAsia"/>
                <w:color w:val="000000"/>
                <w:sz w:val="28"/>
                <w:szCs w:val="28"/>
                <w:u w:val="single"/>
              </w:rPr>
            </w:rPrChange>
          </w:rPr>
          <w:t>mean</w:t>
        </w:r>
        <w:r w:rsidR="00E414DB" w:rsidRPr="005C4698">
          <w:rPr>
            <w:rFonts w:asciiTheme="majorHAnsi" w:hAnsiTheme="majorHAnsi" w:cstheme="majorHAnsi"/>
            <w:color w:val="FF0000"/>
            <w:sz w:val="28"/>
            <w:szCs w:val="28"/>
            <w:u w:val="single"/>
            <w:rPrChange w:id="3" w:author="Junhao Du" w:date="2018-10-30T20:14:00Z">
              <w:rPr>
                <w:rFonts w:asciiTheme="majorHAnsi" w:hAnsiTheme="majorHAnsi" w:cstheme="majorHAnsi"/>
                <w:color w:val="000000"/>
                <w:sz w:val="28"/>
                <w:szCs w:val="28"/>
                <w:u w:val="single"/>
              </w:rPr>
            </w:rPrChange>
          </w:rPr>
          <w:t>3^2</w:t>
        </w:r>
      </w:ins>
      <w:bookmarkEnd w:id="1"/>
    </w:p>
    <w:p w14:paraId="0A5FCCA1" w14:textId="77777777" w:rsidR="00154CB5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154CB5">
        <w:rPr>
          <w:rFonts w:asciiTheme="majorHAnsi" w:hAnsiTheme="majorHAnsi" w:cstheme="majorHAnsi"/>
          <w:color w:val="000000"/>
          <w:sz w:val="28"/>
          <w:szCs w:val="28"/>
        </w:rPr>
        <w:t>n1*var1^2=∑(X1-</w:t>
      </w:r>
      <w:proofErr w:type="gramStart"/>
      <w:r w:rsidRPr="00154CB5">
        <w:rPr>
          <w:rFonts w:asciiTheme="majorHAnsi" w:hAnsiTheme="majorHAnsi" w:cstheme="majorHAnsi"/>
          <w:color w:val="000000"/>
          <w:sz w:val="28"/>
          <w:szCs w:val="28"/>
        </w:rPr>
        <w:t>mean)^</w:t>
      </w:r>
      <w:proofErr w:type="gramEnd"/>
      <w:r w:rsidRPr="00154CB5">
        <w:rPr>
          <w:rFonts w:asciiTheme="majorHAnsi" w:hAnsiTheme="majorHAnsi" w:cstheme="majorHAnsi"/>
          <w:color w:val="000000"/>
          <w:sz w:val="28"/>
          <w:szCs w:val="28"/>
        </w:rPr>
        <w:t xml:space="preserve">2  </w:t>
      </w:r>
    </w:p>
    <w:p w14:paraId="64372923" w14:textId="0ED7DDAC" w:rsidR="00203358" w:rsidRPr="00154CB5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154CB5">
        <w:rPr>
          <w:rFonts w:asciiTheme="majorHAnsi" w:hAnsiTheme="majorHAnsi" w:cstheme="majorHAnsi"/>
          <w:color w:val="000000"/>
          <w:sz w:val="28"/>
          <w:szCs w:val="28"/>
        </w:rPr>
        <w:t>n2*var^2=∑(X2-</w:t>
      </w:r>
      <w:proofErr w:type="gramStart"/>
      <w:r w:rsidRPr="00154CB5">
        <w:rPr>
          <w:rFonts w:asciiTheme="majorHAnsi" w:hAnsiTheme="majorHAnsi" w:cstheme="majorHAnsi"/>
          <w:color w:val="000000"/>
          <w:sz w:val="28"/>
          <w:szCs w:val="28"/>
        </w:rPr>
        <w:t>mean)^</w:t>
      </w:r>
      <w:proofErr w:type="gramEnd"/>
      <w:r w:rsidRPr="00154CB5">
        <w:rPr>
          <w:rFonts w:asciiTheme="majorHAnsi" w:hAnsiTheme="majorHAnsi" w:cstheme="majorHAnsi"/>
          <w:color w:val="000000"/>
          <w:sz w:val="28"/>
          <w:szCs w:val="28"/>
        </w:rPr>
        <w:t>2</w:t>
      </w:r>
    </w:p>
    <w:p w14:paraId="50C463E4" w14:textId="7138AEDA" w:rsidR="00713B22" w:rsidRPr="00154CB5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r w:rsidRPr="00154CB5">
        <w:rPr>
          <w:rFonts w:asciiTheme="majorHAnsi" w:hAnsiTheme="majorHAnsi" w:cstheme="majorHAnsi"/>
          <w:color w:val="000000"/>
          <w:sz w:val="28"/>
          <w:szCs w:val="28"/>
          <w:u w:val="single"/>
        </w:rPr>
        <w:t xml:space="preserve">Var3^2= </w:t>
      </w:r>
      <w:r w:rsidR="000738A8" w:rsidRPr="00154CB5">
        <w:rPr>
          <w:rFonts w:asciiTheme="majorHAnsi" w:hAnsiTheme="majorHAnsi" w:cstheme="majorHAnsi"/>
          <w:color w:val="000000"/>
          <w:sz w:val="28"/>
          <w:szCs w:val="28"/>
          <w:u w:val="single"/>
        </w:rPr>
        <w:t>[</w:t>
      </w:r>
      <w:r w:rsidRPr="00154CB5">
        <w:rPr>
          <w:rFonts w:asciiTheme="majorHAnsi" w:hAnsiTheme="majorHAnsi" w:cstheme="majorHAnsi"/>
          <w:color w:val="000000"/>
          <w:sz w:val="28"/>
          <w:szCs w:val="28"/>
          <w:u w:val="single"/>
        </w:rPr>
        <w:t>n1*var1^2+n2*var^2+n1*(mean1-mean</w:t>
      </w:r>
      <w:proofErr w:type="gramStart"/>
      <w:r w:rsidRPr="00154CB5">
        <w:rPr>
          <w:rFonts w:asciiTheme="majorHAnsi" w:hAnsiTheme="majorHAnsi" w:cstheme="majorHAnsi"/>
          <w:color w:val="000000"/>
          <w:sz w:val="28"/>
          <w:szCs w:val="28"/>
          <w:u w:val="single"/>
        </w:rPr>
        <w:t>3)^</w:t>
      </w:r>
      <w:proofErr w:type="gramEnd"/>
      <w:r w:rsidRPr="00154CB5">
        <w:rPr>
          <w:rFonts w:asciiTheme="majorHAnsi" w:hAnsiTheme="majorHAnsi" w:cstheme="majorHAnsi"/>
          <w:color w:val="000000"/>
          <w:sz w:val="28"/>
          <w:szCs w:val="28"/>
          <w:u w:val="single"/>
        </w:rPr>
        <w:t>2+n2*(mean2-mean3)^2</w:t>
      </w:r>
      <w:r w:rsidR="000738A8" w:rsidRPr="00154CB5">
        <w:rPr>
          <w:rFonts w:asciiTheme="majorHAnsi" w:hAnsiTheme="majorHAnsi" w:cstheme="majorHAnsi"/>
          <w:color w:val="000000"/>
          <w:sz w:val="28"/>
          <w:szCs w:val="28"/>
          <w:u w:val="single"/>
        </w:rPr>
        <w:t>] /(n1+n2)</w:t>
      </w:r>
    </w:p>
    <w:p w14:paraId="331AA509" w14:textId="203A065D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6D12EB2F" w14:textId="738453BF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There’s a formula for the combined variance:</w:t>
      </w:r>
    </w:p>
    <w:p w14:paraId="0F004354" w14:textId="46DF53F5" w:rsidR="00B720EA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3AA375B" wp14:editId="741A70ED">
            <wp:extent cx="5733333" cy="904762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CB5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="00F306BD">
        <w:rPr>
          <w:rFonts w:asciiTheme="majorHAnsi" w:hAnsiTheme="majorHAnsi" w:cstheme="majorHAnsi"/>
          <w:color w:val="000000"/>
          <w:sz w:val="28"/>
          <w:szCs w:val="28"/>
        </w:rPr>
        <w:t>Picture is f</w:t>
      </w:r>
      <w:r w:rsidR="00154CB5">
        <w:rPr>
          <w:rFonts w:asciiTheme="majorHAnsi" w:hAnsiTheme="majorHAnsi" w:cstheme="majorHAnsi"/>
          <w:color w:val="000000"/>
          <w:sz w:val="28"/>
          <w:szCs w:val="28"/>
        </w:rPr>
        <w:t>rom www.</w:t>
      </w:r>
      <w:r w:rsidR="00154CB5" w:rsidRPr="00154CB5">
        <w:t xml:space="preserve"> </w:t>
      </w:r>
      <w:r w:rsidR="00154CB5" w:rsidRPr="00154CB5">
        <w:rPr>
          <w:rFonts w:asciiTheme="majorHAnsi" w:hAnsiTheme="majorHAnsi" w:cstheme="majorHAnsi"/>
          <w:color w:val="000000"/>
          <w:sz w:val="28"/>
          <w:szCs w:val="28"/>
        </w:rPr>
        <w:t>Emathzone</w:t>
      </w:r>
      <w:r w:rsidR="00154CB5">
        <w:rPr>
          <w:rFonts w:asciiTheme="majorHAnsi" w:hAnsiTheme="majorHAnsi" w:cstheme="majorHAnsi"/>
          <w:color w:val="000000"/>
          <w:sz w:val="28"/>
          <w:szCs w:val="28"/>
        </w:rPr>
        <w:t>.com)</w:t>
      </w:r>
    </w:p>
    <w:p w14:paraId="2FEBD45C" w14:textId="77777777" w:rsidR="00713B22" w:rsidRPr="00044086" w:rsidRDefault="007C3DE7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Apparently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 xml:space="preserve"> We can see that</w:t>
      </w:r>
      <w:r w:rsidR="00713B22" w:rsidRPr="00044086"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14:paraId="301AF400" w14:textId="0FBD42E2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Var3^2</w:t>
      </w: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=(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2000*4+1000*9+2000*(1-2)^2+1000*(4-2)^2)/3000</w:t>
      </w:r>
    </w:p>
    <w:p w14:paraId="2BC6EC38" w14:textId="050E67A0" w:rsidR="00B720EA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=(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8000+9000+2000+4000)/3000</w:t>
      </w:r>
    </w:p>
    <w:p w14:paraId="5B6D89E7" w14:textId="4154E6B5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=23/3</w:t>
      </w:r>
    </w:p>
    <w:p w14:paraId="7123886A" w14:textId="545FF3BE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0016B49E" w14:textId="4023B3FB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44086">
        <w:rPr>
          <w:rFonts w:asciiTheme="majorHAnsi" w:hAnsiTheme="majorHAnsi" w:cstheme="majorHAnsi"/>
          <w:b/>
          <w:color w:val="000000"/>
          <w:sz w:val="28"/>
          <w:szCs w:val="28"/>
        </w:rPr>
        <w:t>So var3=</w:t>
      </w:r>
      <w:proofErr w:type="gramStart"/>
      <w:r w:rsidRPr="00044086">
        <w:rPr>
          <w:rFonts w:asciiTheme="majorHAnsi" w:hAnsiTheme="majorHAnsi" w:cstheme="majorHAnsi"/>
          <w:b/>
          <w:color w:val="000000"/>
          <w:sz w:val="28"/>
          <w:szCs w:val="28"/>
        </w:rPr>
        <w:t>sqrt(</w:t>
      </w:r>
      <w:proofErr w:type="gramEnd"/>
      <w:r w:rsidRPr="00044086">
        <w:rPr>
          <w:rFonts w:asciiTheme="majorHAnsi" w:hAnsiTheme="majorHAnsi" w:cstheme="majorHAnsi"/>
          <w:b/>
          <w:color w:val="000000"/>
          <w:sz w:val="28"/>
          <w:szCs w:val="28"/>
        </w:rPr>
        <w:t>23/3)=2.77</w:t>
      </w:r>
    </w:p>
    <w:p w14:paraId="4543C817" w14:textId="77777777" w:rsidR="00713B22" w:rsidRPr="00044086" w:rsidRDefault="00713B22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1B0F3AA0" w14:textId="34806639" w:rsidR="00B720EA" w:rsidRPr="00044086" w:rsidRDefault="00044086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also attach my </w:t>
      </w:r>
      <w:r w:rsidR="00B720EA" w:rsidRPr="00044086">
        <w:rPr>
          <w:rFonts w:asciiTheme="majorHAnsi" w:hAnsiTheme="majorHAnsi" w:cstheme="majorHAnsi"/>
          <w:sz w:val="28"/>
          <w:szCs w:val="28"/>
        </w:rPr>
        <w:t>Codes:</w:t>
      </w:r>
    </w:p>
    <w:p w14:paraId="5E302513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 xml:space="preserve">close </w:t>
      </w:r>
      <w:r w:rsidRPr="00044086">
        <w:rPr>
          <w:rFonts w:asciiTheme="majorHAnsi" w:hAnsiTheme="majorHAnsi" w:cstheme="majorHAnsi"/>
          <w:color w:val="A020F0"/>
          <w:sz w:val="28"/>
          <w:szCs w:val="28"/>
        </w:rPr>
        <w:t>all</w:t>
      </w:r>
      <w:r w:rsidRPr="00044086">
        <w:rPr>
          <w:rFonts w:asciiTheme="majorHAnsi" w:hAnsiTheme="majorHAnsi" w:cstheme="majorHAnsi"/>
          <w:color w:val="000000"/>
          <w:sz w:val="28"/>
          <w:szCs w:val="28"/>
        </w:rPr>
        <w:t xml:space="preserve">; </w:t>
      </w:r>
    </w:p>
    <w:p w14:paraId="780B2264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 xml:space="preserve">clear </w:t>
      </w:r>
      <w:r w:rsidRPr="00044086">
        <w:rPr>
          <w:rFonts w:asciiTheme="majorHAnsi" w:hAnsiTheme="majorHAnsi" w:cstheme="majorHAnsi"/>
          <w:color w:val="A020F0"/>
          <w:sz w:val="28"/>
          <w:szCs w:val="28"/>
        </w:rPr>
        <w:t>all</w:t>
      </w:r>
      <w:r w:rsidRPr="00044086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14:paraId="5E334406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clc</w:t>
      </w:r>
      <w:proofErr w:type="spellEnd"/>
    </w:p>
    <w:p w14:paraId="6FC57105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data1=part1(1,2,2000);</w:t>
      </w:r>
    </w:p>
    <w:p w14:paraId="048DBAAA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data2=part1(4,3,1000);</w:t>
      </w:r>
    </w:p>
    <w:p w14:paraId="4C3ECA53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44086">
        <w:rPr>
          <w:rFonts w:asciiTheme="majorHAnsi" w:hAnsiTheme="majorHAnsi" w:cstheme="majorHAnsi"/>
          <w:color w:val="000000"/>
          <w:sz w:val="28"/>
          <w:szCs w:val="28"/>
        </w:rPr>
        <w:t>data3=[data</w:t>
      </w: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1;data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2];</w:t>
      </w:r>
    </w:p>
    <w:p w14:paraId="1FE49F55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figure(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1)</w:t>
      </w:r>
    </w:p>
    <w:p w14:paraId="20C136CE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histfit</w:t>
      </w:r>
      <w:proofErr w:type="spellEnd"/>
      <w:r w:rsidRPr="00044086">
        <w:rPr>
          <w:rFonts w:asciiTheme="majorHAnsi" w:hAnsiTheme="majorHAnsi" w:cstheme="majorHAnsi"/>
          <w:color w:val="000000"/>
          <w:sz w:val="28"/>
          <w:szCs w:val="28"/>
        </w:rPr>
        <w:t>(data1,2000);</w:t>
      </w:r>
    </w:p>
    <w:p w14:paraId="2F6035C8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figure(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2)</w:t>
      </w:r>
    </w:p>
    <w:p w14:paraId="18FC154C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histfit</w:t>
      </w:r>
      <w:proofErr w:type="spellEnd"/>
      <w:r w:rsidRPr="00044086">
        <w:rPr>
          <w:rFonts w:asciiTheme="majorHAnsi" w:hAnsiTheme="majorHAnsi" w:cstheme="majorHAnsi"/>
          <w:color w:val="000000"/>
          <w:sz w:val="28"/>
          <w:szCs w:val="28"/>
        </w:rPr>
        <w:t>(data2,1000);</w:t>
      </w:r>
    </w:p>
    <w:p w14:paraId="19C9BDB5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figure(</w:t>
      </w:r>
      <w:proofErr w:type="gramEnd"/>
      <w:r w:rsidRPr="00044086">
        <w:rPr>
          <w:rFonts w:asciiTheme="majorHAnsi" w:hAnsiTheme="majorHAnsi" w:cstheme="majorHAnsi"/>
          <w:color w:val="000000"/>
          <w:sz w:val="28"/>
          <w:szCs w:val="28"/>
        </w:rPr>
        <w:t>3)</w:t>
      </w:r>
    </w:p>
    <w:p w14:paraId="6B7F8BF6" w14:textId="77777777" w:rsidR="00B720EA" w:rsidRPr="00044086" w:rsidRDefault="00B720EA" w:rsidP="00B720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044086">
        <w:rPr>
          <w:rFonts w:asciiTheme="majorHAnsi" w:hAnsiTheme="majorHAnsi" w:cstheme="majorHAnsi"/>
          <w:color w:val="000000"/>
          <w:sz w:val="28"/>
          <w:szCs w:val="28"/>
        </w:rPr>
        <w:t>histfit</w:t>
      </w:r>
      <w:proofErr w:type="spellEnd"/>
      <w:r w:rsidRPr="00044086">
        <w:rPr>
          <w:rFonts w:asciiTheme="majorHAnsi" w:hAnsiTheme="majorHAnsi" w:cstheme="majorHAnsi"/>
          <w:color w:val="000000"/>
          <w:sz w:val="28"/>
          <w:szCs w:val="28"/>
        </w:rPr>
        <w:t>(data3,3000);</w:t>
      </w:r>
    </w:p>
    <w:p w14:paraId="6D4EFC0D" w14:textId="7D260F0F" w:rsidR="00B720EA" w:rsidRDefault="00B720EA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1C83C820" w14:textId="5D7C74BD" w:rsidR="00044086" w:rsidRDefault="00044086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following is my plots in </w:t>
      </w:r>
      <w:proofErr w:type="spellStart"/>
      <w:r>
        <w:rPr>
          <w:rFonts w:asciiTheme="majorHAnsi" w:hAnsiTheme="majorHAnsi" w:cstheme="majorHAnsi"/>
          <w:sz w:val="28"/>
          <w:szCs w:val="28"/>
        </w:rPr>
        <w:t>matlab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0A97701F" w14:textId="31297684" w:rsidR="00044086" w:rsidRDefault="00044086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B4741B" wp14:editId="2DF812DE">
            <wp:extent cx="5943600" cy="49117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7CA" w14:textId="28DD0055" w:rsidR="00044086" w:rsidRDefault="00044086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41628F73" w14:textId="77777777" w:rsidR="00044086" w:rsidRPr="00044086" w:rsidRDefault="00044086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86C833D" w14:textId="65F38B55" w:rsidR="00B720EA" w:rsidRPr="00044086" w:rsidRDefault="00B720EA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4B35235B" w14:textId="77777777" w:rsidR="00B720EA" w:rsidRPr="00044086" w:rsidRDefault="00B720EA" w:rsidP="00154E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3B2BE0D1" w14:textId="58F62214" w:rsidR="00BF4A5B" w:rsidRPr="00044086" w:rsidRDefault="00BF4A5B">
      <w:pPr>
        <w:rPr>
          <w:rFonts w:asciiTheme="majorHAnsi" w:hAnsiTheme="majorHAnsi" w:cstheme="majorHAnsi"/>
          <w:sz w:val="28"/>
          <w:szCs w:val="28"/>
        </w:rPr>
      </w:pPr>
    </w:p>
    <w:p w14:paraId="75864BC1" w14:textId="77777777" w:rsidR="00BF4A5B" w:rsidRPr="00044086" w:rsidRDefault="00BF4A5B">
      <w:pPr>
        <w:rPr>
          <w:rFonts w:asciiTheme="majorHAnsi" w:hAnsiTheme="majorHAnsi" w:cstheme="majorHAnsi"/>
          <w:sz w:val="28"/>
          <w:szCs w:val="28"/>
        </w:rPr>
      </w:pPr>
    </w:p>
    <w:sectPr w:rsidR="00BF4A5B" w:rsidRPr="0004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nhao Du">
    <w15:presenceInfo w15:providerId="None" w15:userId="Junhao 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3"/>
    <w:rsid w:val="00044086"/>
    <w:rsid w:val="00067B66"/>
    <w:rsid w:val="000738A8"/>
    <w:rsid w:val="000E136E"/>
    <w:rsid w:val="00107D4E"/>
    <w:rsid w:val="00154CB5"/>
    <w:rsid w:val="00154E79"/>
    <w:rsid w:val="00203358"/>
    <w:rsid w:val="003754A9"/>
    <w:rsid w:val="003A3DFA"/>
    <w:rsid w:val="004825D4"/>
    <w:rsid w:val="005970D6"/>
    <w:rsid w:val="005C4698"/>
    <w:rsid w:val="00636C1E"/>
    <w:rsid w:val="006623AA"/>
    <w:rsid w:val="00713B22"/>
    <w:rsid w:val="007B2D62"/>
    <w:rsid w:val="007C3DE7"/>
    <w:rsid w:val="008008C3"/>
    <w:rsid w:val="00A105A6"/>
    <w:rsid w:val="00AA131D"/>
    <w:rsid w:val="00B720EA"/>
    <w:rsid w:val="00BF4A5B"/>
    <w:rsid w:val="00C71575"/>
    <w:rsid w:val="00C76A03"/>
    <w:rsid w:val="00E414DB"/>
    <w:rsid w:val="00E72EAE"/>
    <w:rsid w:val="00EA05BF"/>
    <w:rsid w:val="00F306BD"/>
    <w:rsid w:val="00F5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DF95"/>
  <w15:chartTrackingRefBased/>
  <w15:docId w15:val="{0B1BEA78-7338-4A9E-B8B4-3B48D93A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5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Junhao DU</dc:creator>
  <cp:keywords/>
  <dc:description/>
  <cp:lastModifiedBy>Junhao Du</cp:lastModifiedBy>
  <cp:revision>19</cp:revision>
  <dcterms:created xsi:type="dcterms:W3CDTF">2018-10-06T16:11:00Z</dcterms:created>
  <dcterms:modified xsi:type="dcterms:W3CDTF">2018-10-31T00:14:00Z</dcterms:modified>
</cp:coreProperties>
</file>